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caps/>
          <w:lang w:val="en-IE" w:eastAsia="en-US"/>
        </w:rPr>
        <w:id w:val="1407650623"/>
        <w:docPartObj>
          <w:docPartGallery w:val="Cover Pages"/>
          <w:docPartUnique/>
        </w:docPartObj>
      </w:sdtPr>
      <w:sdtEndPr>
        <w:rPr>
          <w:rFonts w:asciiTheme="minorHAnsi" w:eastAsiaTheme="minorHAnsi" w:hAnsiTheme="minorHAnsi" w:cstheme="minorBidi"/>
          <w:b w:val="0"/>
          <w:caps w:val="0"/>
        </w:rPr>
      </w:sdtEndPr>
      <w:sdtContent>
        <w:tbl>
          <w:tblPr>
            <w:tblW w:w="5000" w:type="pct"/>
            <w:jc w:val="center"/>
            <w:tblLook w:val="04A0" w:firstRow="1" w:lastRow="0" w:firstColumn="1" w:lastColumn="0" w:noHBand="0" w:noVBand="1"/>
          </w:tblPr>
          <w:tblGrid>
            <w:gridCol w:w="9288"/>
          </w:tblGrid>
          <w:tr w:rsidR="00375CE5" w:rsidRPr="00A77BDF">
            <w:trPr>
              <w:trHeight w:val="2880"/>
              <w:jc w:val="center"/>
            </w:trPr>
            <w:sdt>
              <w:sdtPr>
                <w:rPr>
                  <w:rFonts w:asciiTheme="majorHAnsi" w:eastAsiaTheme="majorEastAsia" w:hAnsiTheme="majorHAnsi" w:cstheme="majorBidi"/>
                  <w:b/>
                  <w:caps/>
                  <w:lang w:val="en-IE" w:eastAsia="en-US"/>
                </w:rPr>
                <w:alias w:val="Société"/>
                <w:id w:val="15524243"/>
                <w:placeholder>
                  <w:docPart w:val="8D47991A5DC149259320D13C02B98B4B"/>
                </w:placeholder>
                <w:dataBinding w:prefixMappings="xmlns:ns0='http://schemas.openxmlformats.org/officeDocument/2006/extended-properties'" w:xpath="/ns0:Properties[1]/ns0:Company[1]" w:storeItemID="{6668398D-A668-4E3E-A5EB-62B293D839F1}"/>
                <w:text/>
              </w:sdtPr>
              <w:sdtEndPr>
                <w:rPr>
                  <w:rFonts w:ascii="Arial" w:eastAsiaTheme="minorEastAsia" w:hAnsi="Arial" w:cstheme="minorBidi"/>
                  <w:caps w:val="0"/>
                  <w:lang w:eastAsia="fr-FR"/>
                </w:rPr>
              </w:sdtEndPr>
              <w:sdtContent>
                <w:tc>
                  <w:tcPr>
                    <w:tcW w:w="5000" w:type="pct"/>
                  </w:tcPr>
                  <w:p w:rsidR="00375CE5" w:rsidRPr="00A77BDF" w:rsidRDefault="006E4A1A" w:rsidP="00375CE5">
                    <w:pPr>
                      <w:pStyle w:val="Sansinterligne"/>
                      <w:jc w:val="center"/>
                      <w:rPr>
                        <w:rFonts w:asciiTheme="majorHAnsi" w:eastAsiaTheme="majorEastAsia" w:hAnsiTheme="majorHAnsi" w:cstheme="majorBidi"/>
                        <w:b/>
                        <w:caps/>
                        <w:lang w:val="en-IE"/>
                      </w:rPr>
                    </w:pPr>
                    <w:r w:rsidRPr="00A77BDF">
                      <w:rPr>
                        <w:rFonts w:ascii="Arial" w:hAnsi="Arial"/>
                        <w:b/>
                        <w:lang w:val="en-IE"/>
                      </w:rPr>
                      <w:t xml:space="preserve">Institute of Technology </w:t>
                    </w:r>
                    <w:proofErr w:type="spellStart"/>
                    <w:r w:rsidRPr="00A77BDF">
                      <w:rPr>
                        <w:rFonts w:ascii="Arial" w:hAnsi="Arial"/>
                        <w:b/>
                        <w:lang w:val="en-IE"/>
                      </w:rPr>
                      <w:t>Blanchardstown</w:t>
                    </w:r>
                    <w:proofErr w:type="spellEnd"/>
                  </w:p>
                </w:tc>
              </w:sdtContent>
            </w:sdt>
          </w:tr>
          <w:tr w:rsidR="00375CE5" w:rsidRPr="00A77BDF">
            <w:trPr>
              <w:trHeight w:val="1440"/>
              <w:jc w:val="center"/>
            </w:trPr>
            <w:tc>
              <w:tcPr>
                <w:tcW w:w="5000" w:type="pct"/>
                <w:tcBorders>
                  <w:bottom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80"/>
                    <w:szCs w:val="80"/>
                    <w:lang w:val="en-IE"/>
                  </w:rPr>
                </w:pPr>
                <w:proofErr w:type="spellStart"/>
                <w:r w:rsidRPr="00A77BDF">
                  <w:rPr>
                    <w:rFonts w:asciiTheme="majorHAnsi" w:eastAsiaTheme="majorEastAsia" w:hAnsiTheme="majorHAnsi" w:cstheme="majorBidi"/>
                    <w:sz w:val="80"/>
                    <w:szCs w:val="80"/>
                    <w:lang w:val="en-IE"/>
                  </w:rPr>
                  <w:t>StreaMe</w:t>
                </w:r>
                <w:proofErr w:type="spellEnd"/>
              </w:p>
            </w:tc>
          </w:tr>
          <w:tr w:rsidR="00375CE5" w:rsidRPr="000636EE">
            <w:trPr>
              <w:trHeight w:val="720"/>
              <w:jc w:val="center"/>
            </w:trPr>
            <w:sdt>
              <w:sdtPr>
                <w:rPr>
                  <w:rFonts w:asciiTheme="majorHAnsi" w:eastAsiaTheme="majorEastAsia" w:hAnsiTheme="majorHAnsi" w:cstheme="majorBidi"/>
                  <w:sz w:val="44"/>
                  <w:szCs w:val="44"/>
                  <w:lang w:val="en-IE"/>
                </w:rPr>
                <w:alias w:val="Sous-titre"/>
                <w:id w:val="15524255"/>
                <w:placeholder>
                  <w:docPart w:val="5250E3472F1642EEADA46A3D5361AEFA"/>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75CE5" w:rsidRPr="00A77BDF" w:rsidRDefault="00375CE5" w:rsidP="00375CE5">
                    <w:pPr>
                      <w:pStyle w:val="Sansinterligne"/>
                      <w:jc w:val="center"/>
                      <w:rPr>
                        <w:rFonts w:asciiTheme="majorHAnsi" w:eastAsiaTheme="majorEastAsia" w:hAnsiTheme="majorHAnsi" w:cstheme="majorBidi"/>
                        <w:sz w:val="44"/>
                        <w:szCs w:val="44"/>
                        <w:lang w:val="en-IE"/>
                      </w:rPr>
                    </w:pPr>
                    <w:r w:rsidRPr="00A77BDF">
                      <w:rPr>
                        <w:rFonts w:asciiTheme="majorHAnsi" w:eastAsiaTheme="majorEastAsia" w:hAnsiTheme="majorHAnsi" w:cstheme="majorBidi"/>
                        <w:sz w:val="44"/>
                        <w:szCs w:val="44"/>
                        <w:lang w:val="en-IE"/>
                      </w:rPr>
                      <w:t>Live Streaming Cross-Platform Broadcasting Client</w:t>
                    </w:r>
                  </w:p>
                </w:tc>
              </w:sdtContent>
            </w:sdt>
          </w:tr>
          <w:tr w:rsidR="00375CE5" w:rsidRPr="000636EE">
            <w:trPr>
              <w:trHeight w:val="360"/>
              <w:jc w:val="center"/>
            </w:trPr>
            <w:tc>
              <w:tcPr>
                <w:tcW w:w="5000" w:type="pct"/>
                <w:vAlign w:val="center"/>
              </w:tcPr>
              <w:p w:rsidR="00375CE5" w:rsidRPr="00A77BDF" w:rsidRDefault="00375CE5">
                <w:pPr>
                  <w:pStyle w:val="Sansinterligne"/>
                  <w:jc w:val="center"/>
                  <w:rPr>
                    <w:lang w:val="en-IE"/>
                  </w:rPr>
                </w:pPr>
              </w:p>
            </w:tc>
          </w:tr>
          <w:tr w:rsidR="00375CE5" w:rsidRPr="00A77BDF">
            <w:trPr>
              <w:trHeight w:val="360"/>
              <w:jc w:val="center"/>
            </w:trPr>
            <w:sdt>
              <w:sdtPr>
                <w:rPr>
                  <w:b/>
                  <w:bCs/>
                  <w:lang w:val="en-IE"/>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75CE5" w:rsidRPr="00A77BDF" w:rsidRDefault="00136828" w:rsidP="00375CE5">
                    <w:pPr>
                      <w:pStyle w:val="Sansinterligne"/>
                      <w:jc w:val="center"/>
                      <w:rPr>
                        <w:b/>
                        <w:bCs/>
                        <w:lang w:val="en-IE"/>
                      </w:rPr>
                    </w:pPr>
                    <w:r w:rsidRPr="00A77BDF">
                      <w:rPr>
                        <w:b/>
                        <w:bCs/>
                        <w:lang w:val="en-IE"/>
                      </w:rPr>
                      <w:t xml:space="preserve">Benoit Brayer, Nans </w:t>
                    </w:r>
                    <w:proofErr w:type="spellStart"/>
                    <w:r w:rsidRPr="00A77BDF">
                      <w:rPr>
                        <w:b/>
                        <w:bCs/>
                        <w:lang w:val="en-IE"/>
                      </w:rPr>
                      <w:t>Plancher</w:t>
                    </w:r>
                    <w:proofErr w:type="spellEnd"/>
                    <w:r w:rsidRPr="00A77BDF">
                      <w:rPr>
                        <w:b/>
                        <w:bCs/>
                        <w:lang w:val="en-IE"/>
                      </w:rPr>
                      <w:t xml:space="preserve">, </w:t>
                    </w: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tc>
              </w:sdtContent>
            </w:sdt>
          </w:tr>
          <w:tr w:rsidR="00375CE5" w:rsidRPr="00A77BDF">
            <w:trPr>
              <w:trHeight w:val="360"/>
              <w:jc w:val="center"/>
            </w:trPr>
            <w:tc>
              <w:tcPr>
                <w:tcW w:w="5000" w:type="pct"/>
                <w:vAlign w:val="center"/>
              </w:tcPr>
              <w:p w:rsidR="00375CE5" w:rsidRPr="00A77BDF" w:rsidRDefault="00375CE5">
                <w:pPr>
                  <w:pStyle w:val="Sansinterligne"/>
                  <w:jc w:val="center"/>
                  <w:rPr>
                    <w:b/>
                    <w:bCs/>
                    <w:lang w:val="en-IE"/>
                  </w:rPr>
                </w:pPr>
                <w:r w:rsidRPr="00A77BDF">
                  <w:rPr>
                    <w:b/>
                    <w:bCs/>
                    <w:lang w:val="en-IE"/>
                  </w:rPr>
                  <w:t xml:space="preserve">Nans </w:t>
                </w:r>
                <w:proofErr w:type="spellStart"/>
                <w:r w:rsidRPr="00A77BDF">
                  <w:rPr>
                    <w:b/>
                    <w:bCs/>
                    <w:lang w:val="en-IE"/>
                  </w:rPr>
                  <w:t>Plancher</w:t>
                </w:r>
                <w:proofErr w:type="spellEnd"/>
              </w:p>
              <w:p w:rsidR="00375CE5" w:rsidRPr="00A77BDF" w:rsidRDefault="00375CE5">
                <w:pPr>
                  <w:pStyle w:val="Sansinterligne"/>
                  <w:jc w:val="center"/>
                  <w:rPr>
                    <w:b/>
                    <w:bCs/>
                    <w:lang w:val="en-IE"/>
                  </w:rPr>
                </w:pPr>
                <w:proofErr w:type="spellStart"/>
                <w:r w:rsidRPr="00A77BDF">
                  <w:rPr>
                    <w:b/>
                    <w:bCs/>
                    <w:lang w:val="en-IE"/>
                  </w:rPr>
                  <w:t>Romaric</w:t>
                </w:r>
                <w:proofErr w:type="spellEnd"/>
                <w:r w:rsidRPr="00A77BDF">
                  <w:rPr>
                    <w:b/>
                    <w:bCs/>
                    <w:lang w:val="en-IE"/>
                  </w:rPr>
                  <w:t xml:space="preserve"> </w:t>
                </w:r>
                <w:proofErr w:type="spellStart"/>
                <w:r w:rsidRPr="00A77BDF">
                  <w:rPr>
                    <w:b/>
                    <w:bCs/>
                    <w:lang w:val="en-IE"/>
                  </w:rPr>
                  <w:t>Delaunoy</w:t>
                </w:r>
                <w:proofErr w:type="spellEnd"/>
              </w:p>
              <w:p w:rsidR="00375CE5" w:rsidRPr="00A77BDF" w:rsidRDefault="00375CE5">
                <w:pPr>
                  <w:pStyle w:val="Sansinterligne"/>
                  <w:jc w:val="center"/>
                  <w:rPr>
                    <w:b/>
                    <w:bCs/>
                    <w:lang w:val="en-IE"/>
                  </w:rPr>
                </w:pPr>
              </w:p>
              <w:p w:rsidR="00C67DD1" w:rsidRPr="00A77BDF" w:rsidRDefault="00C67DD1">
                <w:pPr>
                  <w:pStyle w:val="Sansinterligne"/>
                  <w:jc w:val="center"/>
                  <w:rPr>
                    <w:b/>
                    <w:bCs/>
                    <w:lang w:val="en-IE"/>
                  </w:rPr>
                </w:pPr>
              </w:p>
              <w:p w:rsidR="00C67DD1" w:rsidRPr="00A77BDF" w:rsidRDefault="00C67DD1">
                <w:pPr>
                  <w:pStyle w:val="Sansinterligne"/>
                  <w:jc w:val="center"/>
                  <w:rPr>
                    <w:b/>
                    <w:bCs/>
                    <w:lang w:val="en-IE"/>
                  </w:rPr>
                </w:pPr>
              </w:p>
            </w:tc>
          </w:tr>
          <w:tr w:rsidR="00375CE5" w:rsidRPr="00A77BDF">
            <w:trPr>
              <w:trHeight w:val="360"/>
              <w:jc w:val="center"/>
            </w:trPr>
            <w:sdt>
              <w:sdtPr>
                <w:rPr>
                  <w:b/>
                  <w:bCs/>
                  <w:lang w:val="en-IE"/>
                </w:rPr>
                <w:alias w:val="Date "/>
                <w:id w:val="516659546"/>
                <w:dataBinding w:prefixMappings="xmlns:ns0='http://schemas.microsoft.com/office/2006/coverPageProps'" w:xpath="/ns0:CoverPageProperties[1]/ns0:PublishDate[1]" w:storeItemID="{55AF091B-3C7A-41E3-B477-F2FDAA23CFDA}"/>
                <w:date w:fullDate="2013-01-01T00:00:00Z">
                  <w:dateFormat w:val="dd/MM/yyyy"/>
                  <w:lid w:val="fr-FR"/>
                  <w:storeMappedDataAs w:val="dateTime"/>
                  <w:calendar w:val="gregorian"/>
                </w:date>
              </w:sdtPr>
              <w:sdtEndPr/>
              <w:sdtContent>
                <w:tc>
                  <w:tcPr>
                    <w:tcW w:w="5000" w:type="pct"/>
                    <w:vAlign w:val="center"/>
                  </w:tcPr>
                  <w:p w:rsidR="00375CE5" w:rsidRPr="00A77BDF" w:rsidRDefault="002E7D6B" w:rsidP="0089449D">
                    <w:pPr>
                      <w:pStyle w:val="Sansinterligne"/>
                      <w:jc w:val="center"/>
                      <w:rPr>
                        <w:b/>
                        <w:bCs/>
                        <w:lang w:val="en-IE"/>
                      </w:rPr>
                    </w:pPr>
                    <w:r w:rsidRPr="00A77BDF">
                      <w:rPr>
                        <w:b/>
                        <w:bCs/>
                        <w:lang w:val="en-IE"/>
                      </w:rPr>
                      <w:t>01/01/2013</w:t>
                    </w:r>
                  </w:p>
                </w:tc>
              </w:sdtContent>
            </w:sdt>
          </w:tr>
        </w:tbl>
        <w:p w:rsidR="00375CE5" w:rsidRPr="00A77BDF" w:rsidRDefault="00375CE5">
          <w:pPr>
            <w:rPr>
              <w:lang w:val="en-IE"/>
            </w:rPr>
          </w:pPr>
        </w:p>
        <w:p w:rsidR="00375CE5" w:rsidRPr="00A77BDF" w:rsidRDefault="00375CE5">
          <w:pPr>
            <w:rPr>
              <w:lang w:val="en-IE"/>
            </w:rPr>
          </w:pPr>
        </w:p>
        <w:p w:rsidR="00C67DD1" w:rsidRPr="00A77BDF" w:rsidRDefault="00C67DD1">
          <w:pPr>
            <w:rPr>
              <w:lang w:val="en-IE"/>
            </w:rPr>
          </w:pPr>
        </w:p>
        <w:p w:rsidR="00C67DD1" w:rsidRPr="00A77BDF" w:rsidRDefault="00C67DD1">
          <w:pPr>
            <w:rPr>
              <w:lang w:val="en-IE"/>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375CE5" w:rsidRPr="00A77BDF">
            <w:tc>
              <w:tcPr>
                <w:tcW w:w="5000" w:type="pct"/>
              </w:tcPr>
              <w:p w:rsidR="00375CE5" w:rsidRPr="00A77BDF" w:rsidRDefault="00375CE5" w:rsidP="00375CE5">
                <w:pPr>
                  <w:pStyle w:val="Sansinterligne"/>
                  <w:rPr>
                    <w:lang w:val="en-IE"/>
                  </w:rPr>
                </w:pPr>
              </w:p>
            </w:tc>
          </w:tr>
        </w:tbl>
        <w:p w:rsidR="006E4A1A" w:rsidRPr="00A77BDF" w:rsidRDefault="006E4A1A" w:rsidP="006E4A1A">
          <w:pPr>
            <w:spacing w:after="0"/>
            <w:jc w:val="center"/>
            <w:rPr>
              <w:rFonts w:ascii="Arial" w:hAnsi="Arial"/>
              <w:lang w:val="en-IE"/>
            </w:rPr>
          </w:pPr>
          <w:r w:rsidRPr="00A77BDF">
            <w:rPr>
              <w:rFonts w:ascii="Arial" w:hAnsi="Arial"/>
              <w:lang w:val="en-IE"/>
            </w:rPr>
            <w:t>Submitted in part fulfilment for the degree of</w:t>
          </w:r>
        </w:p>
        <w:p w:rsidR="006E4A1A" w:rsidRPr="00A77BDF" w:rsidRDefault="006E4A1A" w:rsidP="006E4A1A">
          <w:pPr>
            <w:spacing w:after="0"/>
            <w:jc w:val="center"/>
            <w:rPr>
              <w:rFonts w:ascii="Arial" w:hAnsi="Arial"/>
              <w:lang w:val="en-IE"/>
            </w:rPr>
          </w:pPr>
          <w:r w:rsidRPr="00A77BDF">
            <w:rPr>
              <w:rFonts w:ascii="Arial" w:hAnsi="Arial"/>
              <w:b/>
              <w:lang w:val="en-IE"/>
            </w:rPr>
            <w:t>B.Sc. Computing</w:t>
          </w:r>
        </w:p>
        <w:p w:rsidR="006E4A1A" w:rsidRPr="00A77BDF" w:rsidRDefault="006E4A1A" w:rsidP="006E4A1A">
          <w:pPr>
            <w:spacing w:after="0"/>
            <w:jc w:val="center"/>
            <w:rPr>
              <w:rFonts w:ascii="Arial" w:hAnsi="Arial"/>
              <w:lang w:val="en-IE"/>
            </w:rPr>
          </w:pPr>
          <w:r w:rsidRPr="00A77BDF">
            <w:rPr>
              <w:rFonts w:ascii="Arial" w:hAnsi="Arial"/>
              <w:lang w:val="en-IE"/>
            </w:rPr>
            <w:t>School of Informatics and Engineering,</w:t>
          </w:r>
        </w:p>
        <w:p w:rsidR="006E4A1A" w:rsidRPr="00A77BDF" w:rsidRDefault="006E4A1A" w:rsidP="006E4A1A">
          <w:pPr>
            <w:spacing w:after="0"/>
            <w:jc w:val="center"/>
            <w:rPr>
              <w:rFonts w:ascii="Arial" w:hAnsi="Arial"/>
              <w:lang w:val="en-IE"/>
            </w:rPr>
          </w:pPr>
          <w:r w:rsidRPr="00A77BDF">
            <w:rPr>
              <w:rFonts w:ascii="Arial" w:hAnsi="Arial"/>
              <w:lang w:val="en-IE"/>
            </w:rPr>
            <w:t xml:space="preserve">Institute of Technology </w:t>
          </w:r>
          <w:proofErr w:type="spellStart"/>
          <w:r w:rsidRPr="00A77BDF">
            <w:rPr>
              <w:rFonts w:ascii="Arial" w:hAnsi="Arial"/>
              <w:lang w:val="en-IE"/>
            </w:rPr>
            <w:t>Blanchardstown</w:t>
          </w:r>
          <w:proofErr w:type="spellEnd"/>
          <w:r w:rsidRPr="00A77BDF">
            <w:rPr>
              <w:rFonts w:ascii="Arial" w:hAnsi="Arial"/>
              <w:lang w:val="en-IE"/>
            </w:rPr>
            <w:t>,</w:t>
          </w:r>
        </w:p>
        <w:p w:rsidR="006E4A1A" w:rsidRPr="00A77BDF" w:rsidRDefault="006E4A1A" w:rsidP="006E4A1A">
          <w:pPr>
            <w:spacing w:after="0"/>
            <w:jc w:val="center"/>
            <w:rPr>
              <w:rFonts w:ascii="Arial" w:hAnsi="Arial"/>
              <w:lang w:val="en-IE"/>
            </w:rPr>
          </w:pPr>
          <w:r w:rsidRPr="00A77BDF">
            <w:rPr>
              <w:rFonts w:ascii="Arial" w:hAnsi="Arial"/>
              <w:lang w:val="en-IE"/>
            </w:rPr>
            <w:t>Dublin, Ireland</w:t>
          </w:r>
        </w:p>
        <w:p w:rsidR="00375CE5" w:rsidRPr="00A77BDF" w:rsidRDefault="00375CE5">
          <w:pPr>
            <w:rPr>
              <w:lang w:val="en-IE"/>
            </w:rPr>
          </w:pPr>
        </w:p>
        <w:p w:rsidR="00375CE5" w:rsidRPr="00A77BDF" w:rsidRDefault="00375CE5">
          <w:pPr>
            <w:rPr>
              <w:lang w:val="en-IE"/>
            </w:rPr>
          </w:pPr>
          <w:r w:rsidRPr="00A77BDF">
            <w:rPr>
              <w:lang w:val="en-IE"/>
            </w:rPr>
            <w:br w:type="page"/>
          </w:r>
        </w:p>
      </w:sdtContent>
    </w:sdt>
    <w:p w:rsidR="00650A64" w:rsidRPr="00A77BDF" w:rsidRDefault="00650A64" w:rsidP="00650A64">
      <w:pPr>
        <w:pStyle w:val="Titre1"/>
        <w:numPr>
          <w:ilvl w:val="0"/>
          <w:numId w:val="0"/>
        </w:numPr>
        <w:rPr>
          <w:lang w:val="en-IE"/>
        </w:rPr>
      </w:pPr>
      <w:bookmarkStart w:id="0" w:name="_Toc351030632"/>
      <w:r w:rsidRPr="00A77BDF">
        <w:rPr>
          <w:lang w:val="en-IE"/>
        </w:rPr>
        <w:lastRenderedPageBreak/>
        <w:t>Declaration</w:t>
      </w:r>
    </w:p>
    <w:p w:rsidR="00650A64" w:rsidRPr="00A77BDF" w:rsidRDefault="00650A64" w:rsidP="00650A64">
      <w:pPr>
        <w:rPr>
          <w:lang w:val="en-IE"/>
        </w:rPr>
      </w:pPr>
    </w:p>
    <w:p w:rsidR="00650A64" w:rsidRPr="00A77BDF" w:rsidRDefault="00650A64" w:rsidP="00650A64">
      <w:pPr>
        <w:rPr>
          <w:lang w:val="en-IE"/>
        </w:rPr>
      </w:pPr>
      <w:r w:rsidRPr="00A77BDF">
        <w:rPr>
          <w:lang w:val="en-IE"/>
        </w:rPr>
        <w:t xml:space="preserve">I </w:t>
      </w:r>
      <w:r w:rsidR="00A65100" w:rsidRPr="00A77BDF">
        <w:rPr>
          <w:lang w:val="en-IE"/>
        </w:rPr>
        <w:t>hereby</w:t>
      </w:r>
      <w:r w:rsidRPr="00A77BDF">
        <w:rPr>
          <w:lang w:val="en-IE"/>
        </w:rPr>
        <w:t xml:space="preserve"> certify that this material, which I now submit for assessment on the programme of study leading to the award of Degree of </w:t>
      </w:r>
      <w:r w:rsidRPr="00A77BDF">
        <w:rPr>
          <w:b/>
          <w:lang w:val="en-IE"/>
        </w:rPr>
        <w:t>B.Sc. in Computer Science</w:t>
      </w:r>
      <w:r w:rsidRPr="00A77BDF">
        <w:rPr>
          <w:lang w:val="en-IE"/>
        </w:rPr>
        <w:t xml:space="preserve"> in the Institute of Technology </w:t>
      </w:r>
      <w:proofErr w:type="spellStart"/>
      <w:r w:rsidRPr="00A77BDF">
        <w:rPr>
          <w:lang w:val="en-IE"/>
        </w:rPr>
        <w:t>Blanchardstown</w:t>
      </w:r>
      <w:proofErr w:type="spellEnd"/>
      <w:r w:rsidRPr="00A77BDF">
        <w:rPr>
          <w:lang w:val="en-IE"/>
        </w:rPr>
        <w:t>, is entirely my own work except where otherwise stated, and has not been submitted for assessment for an academic purpose at this or any other academic institution other than in partial fulfilment of the requirements of that stated above.</w:t>
      </w: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p>
    <w:p w:rsidR="00650A64" w:rsidRPr="00A77BDF" w:rsidRDefault="00650A64" w:rsidP="00650A64">
      <w:pPr>
        <w:rPr>
          <w:lang w:val="en-IE"/>
        </w:rPr>
      </w:pPr>
      <w:r w:rsidRPr="00A77BDF">
        <w:rPr>
          <w:lang w:val="en-IE"/>
        </w:rPr>
        <w:t>Signed:</w:t>
      </w:r>
      <w:ins w:id="1" w:author="ModM" w:date="2013-04-09T14:59:00Z">
        <w:r w:rsidR="000636EE">
          <w:rPr>
            <w:lang w:val="en-IE"/>
          </w:rPr>
          <w:t xml:space="preserve"> </w:t>
        </w:r>
      </w:ins>
      <w:r w:rsidRPr="00A77BDF">
        <w:rPr>
          <w:lang w:val="en-IE"/>
        </w:rPr>
        <w:t>________________________</w:t>
      </w:r>
      <w:r w:rsidRPr="00A77BDF">
        <w:rPr>
          <w:lang w:val="en-IE"/>
        </w:rPr>
        <w:tab/>
      </w:r>
      <w:r w:rsidRPr="00A77BDF">
        <w:rPr>
          <w:lang w:val="en-IE"/>
        </w:rPr>
        <w:tab/>
        <w:t>Dated: ____/_____/_____</w:t>
      </w:r>
    </w:p>
    <w:p w:rsidR="00650A64" w:rsidRPr="00A77BDF" w:rsidRDefault="00650A64" w:rsidP="00650A64">
      <w:pPr>
        <w:pStyle w:val="Titre1"/>
        <w:numPr>
          <w:ilvl w:val="0"/>
          <w:numId w:val="0"/>
        </w:numPr>
        <w:rPr>
          <w:lang w:val="en-IE"/>
        </w:rPr>
      </w:pPr>
      <w:r w:rsidRPr="00A77BDF">
        <w:rPr>
          <w:lang w:val="en-IE"/>
        </w:rPr>
        <w:br w:type="page"/>
      </w:r>
    </w:p>
    <w:p w:rsidR="003130C6" w:rsidRPr="00A77BDF" w:rsidRDefault="00FC613A" w:rsidP="006C41EB">
      <w:pPr>
        <w:pStyle w:val="Titre1"/>
        <w:numPr>
          <w:ilvl w:val="0"/>
          <w:numId w:val="0"/>
        </w:numPr>
        <w:rPr>
          <w:lang w:val="en-IE"/>
        </w:rPr>
      </w:pPr>
      <w:r w:rsidRPr="00A77BDF">
        <w:rPr>
          <w:lang w:val="en-IE"/>
        </w:rPr>
        <w:lastRenderedPageBreak/>
        <w:t>Abstract</w:t>
      </w:r>
      <w:bookmarkEnd w:id="0"/>
    </w:p>
    <w:p w:rsidR="00FC613A" w:rsidRPr="00A77BDF" w:rsidRDefault="00FC613A" w:rsidP="00FC613A">
      <w:pPr>
        <w:pStyle w:val="Titre1"/>
        <w:rPr>
          <w:lang w:val="en-IE"/>
        </w:rPr>
      </w:pPr>
      <w:r w:rsidRPr="00A77BDF">
        <w:rPr>
          <w:lang w:val="en-IE"/>
        </w:rPr>
        <w:br w:type="page"/>
      </w:r>
    </w:p>
    <w:bookmarkStart w:id="2" w:name="_Toc351030633" w:displacedByCustomXml="next"/>
    <w:sdt>
      <w:sdtPr>
        <w:rPr>
          <w:rFonts w:asciiTheme="minorHAnsi" w:eastAsiaTheme="minorHAnsi" w:hAnsiTheme="minorHAnsi" w:cstheme="minorBidi"/>
          <w:b w:val="0"/>
          <w:bCs w:val="0"/>
          <w:color w:val="auto"/>
          <w:sz w:val="22"/>
          <w:szCs w:val="22"/>
          <w:lang w:val="en-IE"/>
        </w:rPr>
        <w:id w:val="-589464908"/>
        <w:docPartObj>
          <w:docPartGallery w:val="Table of Contents"/>
          <w:docPartUnique/>
        </w:docPartObj>
      </w:sdtPr>
      <w:sdtEndPr/>
      <w:sdtContent>
        <w:p w:rsidR="003130C6" w:rsidRPr="00A77BDF" w:rsidRDefault="003130C6" w:rsidP="006C41EB">
          <w:pPr>
            <w:pStyle w:val="Titre1"/>
            <w:numPr>
              <w:ilvl w:val="0"/>
              <w:numId w:val="0"/>
            </w:numPr>
            <w:rPr>
              <w:lang w:val="en-IE"/>
            </w:rPr>
          </w:pPr>
          <w:r w:rsidRPr="00A77BDF">
            <w:rPr>
              <w:lang w:val="en-IE"/>
            </w:rPr>
            <w:t>Contents</w:t>
          </w:r>
          <w:bookmarkEnd w:id="2"/>
        </w:p>
        <w:p w:rsidR="0089449D" w:rsidRPr="00A77BDF" w:rsidRDefault="003130C6">
          <w:pPr>
            <w:pStyle w:val="TM1"/>
            <w:tabs>
              <w:tab w:val="right" w:leader="dot" w:pos="9062"/>
            </w:tabs>
            <w:rPr>
              <w:rFonts w:eastAsiaTheme="minorEastAsia"/>
              <w:noProof/>
              <w:lang w:val="en-IE" w:eastAsia="fr-FR"/>
            </w:rPr>
          </w:pPr>
          <w:r w:rsidRPr="00A77BDF">
            <w:rPr>
              <w:lang w:val="en-IE"/>
            </w:rPr>
            <w:fldChar w:fldCharType="begin"/>
          </w:r>
          <w:r w:rsidRPr="00A77BDF">
            <w:rPr>
              <w:lang w:val="en-IE"/>
            </w:rPr>
            <w:instrText xml:space="preserve"> TOC \o "1-3" \h \z \u </w:instrText>
          </w:r>
          <w:r w:rsidRPr="00A77BDF">
            <w:rPr>
              <w:lang w:val="en-IE"/>
            </w:rPr>
            <w:fldChar w:fldCharType="separate"/>
          </w:r>
          <w:hyperlink w:anchor="_Toc351030632" w:history="1">
            <w:r w:rsidR="0089449D" w:rsidRPr="00A77BDF">
              <w:rPr>
                <w:rStyle w:val="Lienhypertexte"/>
                <w:noProof/>
                <w:lang w:val="en-IE"/>
              </w:rPr>
              <w:t>Abstract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w:t>
            </w:r>
            <w:r w:rsidR="0089449D" w:rsidRPr="00A77BDF">
              <w:rPr>
                <w:noProof/>
                <w:webHidden/>
                <w:lang w:val="en-IE"/>
              </w:rPr>
              <w:fldChar w:fldCharType="end"/>
            </w:r>
          </w:hyperlink>
        </w:p>
        <w:p w:rsidR="0089449D" w:rsidRPr="00A77BDF" w:rsidRDefault="00931F32">
          <w:pPr>
            <w:pStyle w:val="TM1"/>
            <w:tabs>
              <w:tab w:val="right" w:leader="dot" w:pos="9062"/>
            </w:tabs>
            <w:rPr>
              <w:rFonts w:eastAsiaTheme="minorEastAsia"/>
              <w:noProof/>
              <w:lang w:val="en-IE" w:eastAsia="fr-FR"/>
            </w:rPr>
          </w:pPr>
          <w:hyperlink w:anchor="_Toc351030633" w:history="1">
            <w:r w:rsidR="0089449D" w:rsidRPr="00A77BDF">
              <w:rPr>
                <w:rStyle w:val="Lienhypertexte"/>
                <w:noProof/>
                <w:lang w:val="en-IE"/>
              </w:rPr>
              <w:t>Contents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2</w:t>
            </w:r>
            <w:r w:rsidR="0089449D" w:rsidRPr="00A77BDF">
              <w:rPr>
                <w:noProof/>
                <w:webHidden/>
                <w:lang w:val="en-IE"/>
              </w:rPr>
              <w:fldChar w:fldCharType="end"/>
            </w:r>
          </w:hyperlink>
        </w:p>
        <w:p w:rsidR="0089449D" w:rsidRPr="00A77BDF" w:rsidRDefault="00931F32">
          <w:pPr>
            <w:pStyle w:val="TM1"/>
            <w:tabs>
              <w:tab w:val="right" w:leader="dot" w:pos="9062"/>
            </w:tabs>
            <w:rPr>
              <w:rFonts w:eastAsiaTheme="minorEastAsia"/>
              <w:noProof/>
              <w:lang w:val="en-IE" w:eastAsia="fr-FR"/>
            </w:rPr>
          </w:pPr>
          <w:hyperlink w:anchor="_Toc351030634" w:history="1">
            <w:r w:rsidR="0089449D" w:rsidRPr="00A77BDF">
              <w:rPr>
                <w:rStyle w:val="Lienhypertexte"/>
                <w:noProof/>
                <w:lang w:val="en-IE"/>
              </w:rPr>
              <w:t>Illustration Table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4</w:t>
            </w:r>
            <w:r w:rsidR="0089449D" w:rsidRPr="00A77BDF">
              <w:rPr>
                <w:noProof/>
                <w:webHidden/>
                <w:lang w:val="en-IE"/>
              </w:rPr>
              <w:fldChar w:fldCharType="end"/>
            </w:r>
          </w:hyperlink>
        </w:p>
        <w:p w:rsidR="0089449D" w:rsidRPr="00A77BDF" w:rsidRDefault="00931F32">
          <w:pPr>
            <w:pStyle w:val="TM1"/>
            <w:tabs>
              <w:tab w:val="left" w:pos="440"/>
              <w:tab w:val="right" w:leader="dot" w:pos="9062"/>
            </w:tabs>
            <w:rPr>
              <w:rFonts w:eastAsiaTheme="minorEastAsia"/>
              <w:noProof/>
              <w:lang w:val="en-IE" w:eastAsia="fr-FR"/>
            </w:rPr>
          </w:pPr>
          <w:hyperlink w:anchor="_Toc351030635" w:history="1">
            <w:r w:rsidR="0089449D" w:rsidRPr="00A77BDF">
              <w:rPr>
                <w:rStyle w:val="Lienhypertexte"/>
                <w:noProof/>
                <w:lang w:val="en-IE"/>
              </w:rPr>
              <w:t>I.</w:t>
            </w:r>
            <w:r w:rsidR="0089449D" w:rsidRPr="00A77BDF">
              <w:rPr>
                <w:rFonts w:eastAsiaTheme="minorEastAsia"/>
                <w:noProof/>
                <w:lang w:val="en-IE" w:eastAsia="fr-FR"/>
              </w:rPr>
              <w:tab/>
            </w:r>
            <w:r w:rsidR="0089449D" w:rsidRPr="00A77BDF">
              <w:rPr>
                <w:rStyle w:val="Lienhypertexte"/>
                <w:noProof/>
                <w:lang w:val="en-IE"/>
              </w:rPr>
              <w:t>Chapter 1: 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36" w:history="1">
            <w:r w:rsidR="0089449D" w:rsidRPr="00A77BDF">
              <w:rPr>
                <w:rStyle w:val="Lienhypertexte"/>
                <w:noProof/>
                <w:lang w:val="en-IE"/>
              </w:rPr>
              <w:t>I.1</w:t>
            </w:r>
            <w:r w:rsidR="0089449D" w:rsidRPr="00A77BDF">
              <w:rPr>
                <w:rFonts w:eastAsiaTheme="minorEastAsia"/>
                <w:noProof/>
                <w:lang w:val="en-IE" w:eastAsia="fr-FR"/>
              </w:rPr>
              <w:tab/>
            </w:r>
            <w:r w:rsidR="0089449D" w:rsidRPr="00A77BDF">
              <w:rPr>
                <w:rStyle w:val="Lienhypertexte"/>
                <w:noProof/>
                <w:lang w:val="en-IE"/>
              </w:rPr>
              <w:t>Introduction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37" w:history="1">
            <w:r w:rsidR="0089449D" w:rsidRPr="00A77BDF">
              <w:rPr>
                <w:rStyle w:val="Lienhypertexte"/>
                <w:noProof/>
                <w:lang w:val="en-IE"/>
              </w:rPr>
              <w:t>I.2</w:t>
            </w:r>
            <w:r w:rsidR="0089449D" w:rsidRPr="00A77BDF">
              <w:rPr>
                <w:rFonts w:eastAsiaTheme="minorEastAsia"/>
                <w:noProof/>
                <w:lang w:val="en-IE" w:eastAsia="fr-FR"/>
              </w:rPr>
              <w:tab/>
            </w:r>
            <w:r w:rsidR="0089449D" w:rsidRPr="00A77BDF">
              <w:rPr>
                <w:rStyle w:val="Lienhypertexte"/>
                <w:noProof/>
                <w:lang w:val="en-IE"/>
              </w:rPr>
              <w:t>Project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38" w:history="1">
            <w:r w:rsidR="0089449D" w:rsidRPr="00A77BDF">
              <w:rPr>
                <w:rStyle w:val="Lienhypertexte"/>
                <w:noProof/>
                <w:lang w:val="en-IE"/>
              </w:rPr>
              <w:t>I.3</w:t>
            </w:r>
            <w:r w:rsidR="0089449D" w:rsidRPr="00A77BDF">
              <w:rPr>
                <w:rFonts w:eastAsiaTheme="minorEastAsia"/>
                <w:noProof/>
                <w:lang w:val="en-IE" w:eastAsia="fr-FR"/>
              </w:rPr>
              <w:tab/>
            </w:r>
            <w:r w:rsidR="0089449D" w:rsidRPr="00A77BDF">
              <w:rPr>
                <w:rStyle w:val="Lienhypertexte"/>
                <w:noProof/>
                <w:lang w:val="en-IE"/>
              </w:rPr>
              <w:t>Objectives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39" w:history="1">
            <w:r w:rsidR="0089449D" w:rsidRPr="00A77BDF">
              <w:rPr>
                <w:rStyle w:val="Lienhypertexte"/>
                <w:noProof/>
                <w:lang w:val="en-IE"/>
              </w:rPr>
              <w:t>I.4</w:t>
            </w:r>
            <w:r w:rsidR="0089449D" w:rsidRPr="00A77BDF">
              <w:rPr>
                <w:rFonts w:eastAsiaTheme="minorEastAsia"/>
                <w:noProof/>
                <w:lang w:val="en-IE" w:eastAsia="fr-FR"/>
              </w:rPr>
              <w:tab/>
            </w:r>
            <w:r w:rsidR="0089449D" w:rsidRPr="00A77BDF">
              <w:rPr>
                <w:rStyle w:val="Lienhypertexte"/>
                <w:noProof/>
                <w:lang w:val="en-IE"/>
              </w:rPr>
              <w:t>Motivation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_Toc351030639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40" w:history="1">
            <w:r w:rsidR="0089449D" w:rsidRPr="00A77BDF">
              <w:rPr>
                <w:rStyle w:val="Lienhypertexte"/>
                <w:noProof/>
                <w:lang w:val="en-IE"/>
              </w:rPr>
              <w:t>I.5</w:t>
            </w:r>
            <w:r w:rsidR="0089449D" w:rsidRPr="00A77BDF">
              <w:rPr>
                <w:rFonts w:eastAsiaTheme="minorEastAsia"/>
                <w:noProof/>
                <w:lang w:val="en-IE" w:eastAsia="fr-FR"/>
              </w:rPr>
              <w:tab/>
            </w:r>
            <w:r w:rsidR="0089449D" w:rsidRPr="00A77BDF">
              <w:rPr>
                <w:rStyle w:val="Lienhypertexte"/>
                <w:noProof/>
                <w:lang w:val="en-IE"/>
              </w:rPr>
              <w:t>Technologies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5</w:t>
            </w:r>
            <w:r w:rsidR="0089449D" w:rsidRPr="00A77BDF">
              <w:rPr>
                <w:noProof/>
                <w:webHidden/>
                <w:lang w:val="en-IE"/>
              </w:rPr>
              <w:fldChar w:fldCharType="end"/>
            </w:r>
          </w:hyperlink>
        </w:p>
        <w:p w:rsidR="0089449D" w:rsidRPr="00A77BDF" w:rsidRDefault="00931F32">
          <w:pPr>
            <w:pStyle w:val="TM1"/>
            <w:tabs>
              <w:tab w:val="left" w:pos="440"/>
              <w:tab w:val="right" w:leader="dot" w:pos="9062"/>
            </w:tabs>
            <w:rPr>
              <w:rFonts w:eastAsiaTheme="minorEastAsia"/>
              <w:noProof/>
              <w:lang w:val="en-IE" w:eastAsia="fr-FR"/>
            </w:rPr>
          </w:pPr>
          <w:hyperlink w:anchor="_Toc351030641" w:history="1">
            <w:r w:rsidR="0089449D" w:rsidRPr="00A77BDF">
              <w:rPr>
                <w:rStyle w:val="Lienhypertexte"/>
                <w:noProof/>
                <w:lang w:val="en-IE"/>
              </w:rPr>
              <w:t>II.</w:t>
            </w:r>
            <w:r w:rsidR="0089449D" w:rsidRPr="00A77BDF">
              <w:rPr>
                <w:rFonts w:eastAsiaTheme="minorEastAsia"/>
                <w:noProof/>
                <w:lang w:val="en-IE" w:eastAsia="fr-FR"/>
              </w:rPr>
              <w:tab/>
            </w:r>
            <w:r w:rsidR="0089449D" w:rsidRPr="00A77BDF">
              <w:rPr>
                <w:rStyle w:val="Lienhypertexte"/>
                <w:noProof/>
                <w:lang w:val="en-IE"/>
              </w:rPr>
              <w:t>Chapter 2: Literature Review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6</w:t>
            </w:r>
            <w:r w:rsidR="0089449D" w:rsidRPr="00A77BDF">
              <w:rPr>
                <w:noProof/>
                <w:webHidden/>
                <w:lang w:val="en-IE"/>
              </w:rPr>
              <w:fldChar w:fldCharType="end"/>
            </w:r>
          </w:hyperlink>
        </w:p>
        <w:p w:rsidR="0089449D" w:rsidRPr="00A77BDF" w:rsidRDefault="00931F32">
          <w:pPr>
            <w:pStyle w:val="TM1"/>
            <w:tabs>
              <w:tab w:val="left" w:pos="660"/>
              <w:tab w:val="right" w:leader="dot" w:pos="9062"/>
            </w:tabs>
            <w:rPr>
              <w:rFonts w:eastAsiaTheme="minorEastAsia"/>
              <w:noProof/>
              <w:lang w:val="en-IE" w:eastAsia="fr-FR"/>
            </w:rPr>
          </w:pPr>
          <w:hyperlink w:anchor="_Toc351030642" w:history="1">
            <w:r w:rsidR="0089449D" w:rsidRPr="00A77BDF">
              <w:rPr>
                <w:rStyle w:val="Lienhypertexte"/>
                <w:noProof/>
                <w:lang w:val="en-IE"/>
              </w:rPr>
              <w:t>III.</w:t>
            </w:r>
            <w:r w:rsidR="0089449D" w:rsidRPr="00A77BDF">
              <w:rPr>
                <w:rFonts w:eastAsiaTheme="minorEastAsia"/>
                <w:noProof/>
                <w:lang w:val="en-IE" w:eastAsia="fr-FR"/>
              </w:rPr>
              <w:tab/>
            </w:r>
            <w:r w:rsidR="0089449D" w:rsidRPr="00A77BDF">
              <w:rPr>
                <w:rStyle w:val="Lienhypertexte"/>
                <w:noProof/>
                <w:lang w:val="en-IE"/>
              </w:rPr>
              <w:t>Chapter 3: System Analysis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43" w:history="1">
            <w:r w:rsidR="0089449D" w:rsidRPr="00A77BDF">
              <w:rPr>
                <w:rStyle w:val="Lienhypertexte"/>
                <w:noProof/>
                <w:lang w:val="en-IE"/>
              </w:rPr>
              <w:t>III.1</w:t>
            </w:r>
            <w:r w:rsidR="0089449D" w:rsidRPr="00A77BDF">
              <w:rPr>
                <w:rFonts w:eastAsiaTheme="minorEastAsia"/>
                <w:noProof/>
                <w:lang w:val="en-IE" w:eastAsia="fr-FR"/>
              </w:rPr>
              <w:tab/>
            </w:r>
            <w:r w:rsidR="0089449D" w:rsidRPr="00A77BDF">
              <w:rPr>
                <w:rStyle w:val="Lienhypertexte"/>
                <w:noProof/>
                <w:lang w:val="en-IE"/>
              </w:rPr>
              <w:t>Overview</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44" w:history="1">
            <w:r w:rsidR="0089449D" w:rsidRPr="00A77BDF">
              <w:rPr>
                <w:rStyle w:val="Lienhypertexte"/>
                <w:noProof/>
                <w:lang w:val="en-IE"/>
              </w:rPr>
              <w:t>III.1.1</w:t>
            </w:r>
            <w:r w:rsidR="0089449D" w:rsidRPr="00A77BDF">
              <w:rPr>
                <w:rFonts w:eastAsiaTheme="minorEastAsia"/>
                <w:noProof/>
                <w:lang w:val="en-IE" w:eastAsia="fr-FR"/>
              </w:rPr>
              <w:tab/>
            </w:r>
            <w:r w:rsidR="0089449D" w:rsidRPr="00A77BDF">
              <w:rPr>
                <w:rStyle w:val="Lienhypertexte"/>
                <w:noProof/>
                <w:lang w:val="en-IE"/>
              </w:rPr>
              <w:t>Uses case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45" w:history="1">
            <w:r w:rsidR="0089449D" w:rsidRPr="00A77BDF">
              <w:rPr>
                <w:rStyle w:val="Lienhypertexte"/>
                <w:noProof/>
                <w:lang w:val="en-IE"/>
              </w:rPr>
              <w:t>III.2</w:t>
            </w:r>
            <w:r w:rsidR="0089449D" w:rsidRPr="00A77BDF">
              <w:rPr>
                <w:rFonts w:eastAsiaTheme="minorEastAsia"/>
                <w:noProof/>
                <w:lang w:val="en-IE" w:eastAsia="fr-FR"/>
              </w:rPr>
              <w:tab/>
            </w:r>
            <w:r w:rsidR="0089449D" w:rsidRPr="00A77BDF">
              <w:rPr>
                <w:rStyle w:val="Lienhypertexte"/>
                <w:noProof/>
                <w:lang w:val="en-IE"/>
              </w:rPr>
              <w:t>Functional requirements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46" w:history="1">
            <w:r w:rsidR="0089449D" w:rsidRPr="00A77BDF">
              <w:rPr>
                <w:rStyle w:val="Lienhypertexte"/>
                <w:noProof/>
                <w:lang w:val="en-IE"/>
              </w:rPr>
              <w:t>III.2.1</w:t>
            </w:r>
            <w:r w:rsidR="0089449D" w:rsidRPr="00A77BDF">
              <w:rPr>
                <w:rFonts w:eastAsiaTheme="minorEastAsia"/>
                <w:noProof/>
                <w:lang w:val="en-IE" w:eastAsia="fr-FR"/>
              </w:rPr>
              <w:tab/>
            </w:r>
            <w:r w:rsidR="0089449D" w:rsidRPr="00A77BDF">
              <w:rPr>
                <w:rStyle w:val="Lienhypertexte"/>
                <w:noProof/>
                <w:lang w:val="en-IE"/>
              </w:rPr>
              <w:t>Create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47" w:history="1">
            <w:r w:rsidR="0089449D" w:rsidRPr="00A77BDF">
              <w:rPr>
                <w:rStyle w:val="Lienhypertexte"/>
                <w:noProof/>
                <w:lang w:val="en-IE"/>
              </w:rPr>
              <w:t>III.2.2</w:t>
            </w:r>
            <w:r w:rsidR="0089449D" w:rsidRPr="00A77BDF">
              <w:rPr>
                <w:rFonts w:eastAsiaTheme="minorEastAsia"/>
                <w:noProof/>
                <w:lang w:val="en-IE" w:eastAsia="fr-FR"/>
              </w:rPr>
              <w:tab/>
            </w:r>
            <w:r w:rsidR="0089449D" w:rsidRPr="00A77BDF">
              <w:rPr>
                <w:rStyle w:val="Lienhypertexte"/>
                <w:noProof/>
                <w:lang w:val="en-IE"/>
              </w:rPr>
              <w:t>Configure the  streaming platform and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48" w:history="1">
            <w:r w:rsidR="0089449D" w:rsidRPr="00A77BDF">
              <w:rPr>
                <w:rStyle w:val="Lienhypertexte"/>
                <w:noProof/>
                <w:lang w:val="en-IE"/>
              </w:rPr>
              <w:t>III.2.3</w:t>
            </w:r>
            <w:r w:rsidR="0089449D" w:rsidRPr="00A77BDF">
              <w:rPr>
                <w:rFonts w:eastAsiaTheme="minorEastAsia"/>
                <w:noProof/>
                <w:lang w:val="en-IE" w:eastAsia="fr-FR"/>
              </w:rPr>
              <w:tab/>
            </w:r>
            <w:r w:rsidR="0089449D" w:rsidRPr="00A77BDF">
              <w:rPr>
                <w:rStyle w:val="Lienhypertexte"/>
                <w:noProof/>
                <w:lang w:val="en-IE"/>
              </w:rPr>
              <w:t>Add media sources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49" w:history="1">
            <w:r w:rsidR="0089449D" w:rsidRPr="00A77BDF">
              <w:rPr>
                <w:rStyle w:val="Lienhypertexte"/>
                <w:noProof/>
                <w:lang w:val="en-IE"/>
              </w:rPr>
              <w:t>III.2.4</w:t>
            </w:r>
            <w:r w:rsidR="0089449D" w:rsidRPr="00A77BDF">
              <w:rPr>
                <w:rFonts w:eastAsiaTheme="minorEastAsia"/>
                <w:noProof/>
                <w:lang w:val="en-IE" w:eastAsia="fr-FR"/>
              </w:rPr>
              <w:tab/>
            </w:r>
            <w:r w:rsidR="0089449D" w:rsidRPr="00A77BDF">
              <w:rPr>
                <w:rStyle w:val="Lienhypertexte"/>
                <w:noProof/>
                <w:lang w:val="en-IE"/>
              </w:rPr>
              <w:t>Send the stream to a server</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_Toc351030649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7</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0" w:history="1">
            <w:r w:rsidR="0089449D" w:rsidRPr="00A77BDF">
              <w:rPr>
                <w:rStyle w:val="Lienhypertexte"/>
                <w:noProof/>
                <w:lang w:val="en-IE"/>
              </w:rPr>
              <w:t>III.2.5</w:t>
            </w:r>
            <w:r w:rsidR="0089449D" w:rsidRPr="00A77BDF">
              <w:rPr>
                <w:rFonts w:eastAsiaTheme="minorEastAsia"/>
                <w:noProof/>
                <w:lang w:val="en-IE" w:eastAsia="fr-FR"/>
              </w:rPr>
              <w:tab/>
            </w:r>
            <w:r w:rsidR="0089449D" w:rsidRPr="00A77BDF">
              <w:rPr>
                <w:rStyle w:val="Lienhypertexte"/>
                <w:noProof/>
                <w:lang w:val="en-IE"/>
              </w:rPr>
              <w:t>Display stream in the software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1" w:history="1">
            <w:r w:rsidR="0089449D" w:rsidRPr="00A77BDF">
              <w:rPr>
                <w:rStyle w:val="Lienhypertexte"/>
                <w:noProof/>
                <w:lang w:val="en-IE"/>
              </w:rPr>
              <w:t>III.2.6</w:t>
            </w:r>
            <w:r w:rsidR="0089449D" w:rsidRPr="00A77BDF">
              <w:rPr>
                <w:rFonts w:eastAsiaTheme="minorEastAsia"/>
                <w:noProof/>
                <w:lang w:val="en-IE" w:eastAsia="fr-FR"/>
              </w:rPr>
              <w:tab/>
            </w:r>
            <w:r w:rsidR="0089449D" w:rsidRPr="00A77BDF">
              <w:rPr>
                <w:rStyle w:val="Lienhypertexte"/>
                <w:noProof/>
                <w:lang w:val="en-IE"/>
              </w:rPr>
              <w:t>Display feedback of the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52" w:history="1">
            <w:r w:rsidR="0089449D" w:rsidRPr="00A77BDF">
              <w:rPr>
                <w:rStyle w:val="Lienhypertexte"/>
                <w:noProof/>
                <w:lang w:val="en-IE"/>
              </w:rPr>
              <w:t>III.3</w:t>
            </w:r>
            <w:r w:rsidR="0089449D" w:rsidRPr="00A77BDF">
              <w:rPr>
                <w:rFonts w:eastAsiaTheme="minorEastAsia"/>
                <w:noProof/>
                <w:lang w:val="en-IE" w:eastAsia="fr-FR"/>
              </w:rPr>
              <w:tab/>
            </w:r>
            <w:r w:rsidR="0089449D" w:rsidRPr="00A77BDF">
              <w:rPr>
                <w:rStyle w:val="Lienhypertexte"/>
                <w:noProof/>
                <w:lang w:val="en-IE"/>
              </w:rPr>
              <w:t>Use Cases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3" w:history="1">
            <w:r w:rsidR="0089449D" w:rsidRPr="00A77BDF">
              <w:rPr>
                <w:rStyle w:val="Lienhypertexte"/>
                <w:noProof/>
                <w:lang w:val="en-IE"/>
              </w:rPr>
              <w:t>III.3.1</w:t>
            </w:r>
            <w:r w:rsidR="0089449D" w:rsidRPr="00A77BDF">
              <w:rPr>
                <w:rFonts w:eastAsiaTheme="minorEastAsia"/>
                <w:noProof/>
                <w:lang w:val="en-IE" w:eastAsia="fr-FR"/>
              </w:rPr>
              <w:tab/>
            </w:r>
            <w:r w:rsidR="0089449D" w:rsidRPr="00A77BDF">
              <w:rPr>
                <w:rStyle w:val="Lienhypertexte"/>
                <w:noProof/>
                <w:lang w:val="en-IE"/>
              </w:rPr>
              <w:t>Create a new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4" w:history="1">
            <w:r w:rsidR="0089449D" w:rsidRPr="00A77BDF">
              <w:rPr>
                <w:rStyle w:val="Lienhypertexte"/>
                <w:noProof/>
                <w:lang w:val="en-IE"/>
              </w:rPr>
              <w:t>III.3.2</w:t>
            </w:r>
            <w:r w:rsidR="0089449D" w:rsidRPr="00A77BDF">
              <w:rPr>
                <w:rFonts w:eastAsiaTheme="minorEastAsia"/>
                <w:noProof/>
                <w:lang w:val="en-IE" w:eastAsia="fr-FR"/>
              </w:rPr>
              <w:tab/>
            </w:r>
            <w:r w:rsidR="0089449D" w:rsidRPr="00A77BDF">
              <w:rPr>
                <w:rStyle w:val="Lienhypertexte"/>
                <w:noProof/>
                <w:lang w:val="en-IE"/>
              </w:rPr>
              <w:t>Load the source available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5" w:history="1">
            <w:r w:rsidR="0089449D" w:rsidRPr="00A77BDF">
              <w:rPr>
                <w:rStyle w:val="Lienhypertexte"/>
                <w:noProof/>
                <w:lang w:val="en-IE"/>
              </w:rPr>
              <w:t>III.3.3</w:t>
            </w:r>
            <w:r w:rsidR="0089449D" w:rsidRPr="00A77BDF">
              <w:rPr>
                <w:rFonts w:eastAsiaTheme="minorEastAsia"/>
                <w:noProof/>
                <w:lang w:val="en-IE" w:eastAsia="fr-FR"/>
              </w:rPr>
              <w:tab/>
            </w:r>
            <w:r w:rsidR="0089449D" w:rsidRPr="00A77BDF">
              <w:rPr>
                <w:rStyle w:val="Lienhypertexte"/>
                <w:noProof/>
                <w:lang w:val="en-IE"/>
              </w:rPr>
              <w:t>Add a source into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6" w:history="1">
            <w:r w:rsidR="0089449D" w:rsidRPr="00A77BDF">
              <w:rPr>
                <w:rStyle w:val="Lienhypertexte"/>
                <w:noProof/>
                <w:lang w:val="en-IE"/>
              </w:rPr>
              <w:t>III.3.4</w:t>
            </w:r>
            <w:r w:rsidR="0089449D" w:rsidRPr="00A77BDF">
              <w:rPr>
                <w:rFonts w:eastAsiaTheme="minorEastAsia"/>
                <w:noProof/>
                <w:lang w:val="en-IE" w:eastAsia="fr-FR"/>
              </w:rPr>
              <w:tab/>
            </w:r>
            <w:r w:rsidR="0089449D" w:rsidRPr="00A77BDF">
              <w:rPr>
                <w:rStyle w:val="Lienhypertexte"/>
                <w:noProof/>
                <w:lang w:val="en-IE"/>
              </w:rPr>
              <w:t>Remove a source from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7" w:history="1">
            <w:r w:rsidR="0089449D" w:rsidRPr="00A77BDF">
              <w:rPr>
                <w:rStyle w:val="Lienhypertexte"/>
                <w:noProof/>
                <w:lang w:val="en-IE"/>
              </w:rPr>
              <w:t>III.3.5</w:t>
            </w:r>
            <w:r w:rsidR="0089449D" w:rsidRPr="00A77BDF">
              <w:rPr>
                <w:rFonts w:eastAsiaTheme="minorEastAsia"/>
                <w:noProof/>
                <w:lang w:val="en-IE" w:eastAsia="fr-FR"/>
              </w:rPr>
              <w:tab/>
            </w:r>
            <w:r w:rsidR="0089449D" w:rsidRPr="00A77BDF">
              <w:rPr>
                <w:rStyle w:val="Lienhypertexte"/>
                <w:noProof/>
                <w:lang w:val="en-IE"/>
              </w:rPr>
              <w:t>Choose a broadcasting platform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8" w:history="1">
            <w:r w:rsidR="0089449D" w:rsidRPr="00A77BDF">
              <w:rPr>
                <w:rStyle w:val="Lienhypertexte"/>
                <w:noProof/>
                <w:lang w:val="en-IE"/>
              </w:rPr>
              <w:t>III.3.6</w:t>
            </w:r>
            <w:r w:rsidR="0089449D" w:rsidRPr="00A77BDF">
              <w:rPr>
                <w:rFonts w:eastAsiaTheme="minorEastAsia"/>
                <w:noProof/>
                <w:lang w:val="en-IE" w:eastAsia="fr-FR"/>
              </w:rPr>
              <w:tab/>
            </w:r>
            <w:r w:rsidR="0089449D" w:rsidRPr="00A77BDF">
              <w:rPr>
                <w:rStyle w:val="Lienhypertexte"/>
                <w:noProof/>
                <w:lang w:val="en-IE"/>
              </w:rPr>
              <w:t>Configure the streaming parameters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59" w:history="1">
            <w:r w:rsidR="0089449D" w:rsidRPr="00A77BDF">
              <w:rPr>
                <w:rStyle w:val="Lienhypertexte"/>
                <w:noProof/>
                <w:lang w:val="en-IE"/>
              </w:rPr>
              <w:t>III.3.7</w:t>
            </w:r>
            <w:r w:rsidR="0089449D" w:rsidRPr="00A77BDF">
              <w:rPr>
                <w:rFonts w:eastAsiaTheme="minorEastAsia"/>
                <w:noProof/>
                <w:lang w:val="en-IE" w:eastAsia="fr-FR"/>
              </w:rPr>
              <w:tab/>
            </w:r>
            <w:r w:rsidR="0089449D" w:rsidRPr="00A77BDF">
              <w:rPr>
                <w:rStyle w:val="Lienhypertexte"/>
                <w:noProof/>
                <w:lang w:val="en-IE"/>
              </w:rPr>
              <w:t>Save the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_Toc351030659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60" w:history="1">
            <w:r w:rsidR="0089449D" w:rsidRPr="00A77BDF">
              <w:rPr>
                <w:rStyle w:val="Lienhypertexte"/>
                <w:noProof/>
                <w:lang w:val="en-IE"/>
              </w:rPr>
              <w:t>III.3.8</w:t>
            </w:r>
            <w:r w:rsidR="0089449D" w:rsidRPr="00A77BDF">
              <w:rPr>
                <w:rFonts w:eastAsiaTheme="minorEastAsia"/>
                <w:noProof/>
                <w:lang w:val="en-IE" w:eastAsia="fr-FR"/>
              </w:rPr>
              <w:tab/>
            </w:r>
            <w:r w:rsidR="0089449D" w:rsidRPr="00A77BDF">
              <w:rPr>
                <w:rStyle w:val="Lienhypertexte"/>
                <w:noProof/>
                <w:lang w:val="en-IE"/>
              </w:rPr>
              <w:t>Open a project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61" w:history="1">
            <w:r w:rsidR="0089449D" w:rsidRPr="00A77BDF">
              <w:rPr>
                <w:rStyle w:val="Lienhypertexte"/>
                <w:noProof/>
                <w:lang w:val="en-IE"/>
              </w:rPr>
              <w:t>III.3.9</w:t>
            </w:r>
            <w:r w:rsidR="0089449D" w:rsidRPr="00A77BDF">
              <w:rPr>
                <w:rFonts w:eastAsiaTheme="minorEastAsia"/>
                <w:noProof/>
                <w:lang w:val="en-IE" w:eastAsia="fr-FR"/>
              </w:rPr>
              <w:tab/>
            </w:r>
            <w:r w:rsidR="0089449D" w:rsidRPr="00A77BDF">
              <w:rPr>
                <w:rStyle w:val="Lienhypertexte"/>
                <w:noProof/>
                <w:lang w:val="en-IE"/>
              </w:rPr>
              <w:t>Start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62" w:history="1">
            <w:r w:rsidR="0089449D" w:rsidRPr="00A77BDF">
              <w:rPr>
                <w:rStyle w:val="Lienhypertexte"/>
                <w:noProof/>
                <w:lang w:val="en-IE"/>
              </w:rPr>
              <w:t>III.3.10</w:t>
            </w:r>
            <w:r w:rsidR="0089449D" w:rsidRPr="00A77BDF">
              <w:rPr>
                <w:rFonts w:eastAsiaTheme="minorEastAsia"/>
                <w:noProof/>
                <w:lang w:val="en-IE" w:eastAsia="fr-FR"/>
              </w:rPr>
              <w:tab/>
            </w:r>
            <w:r w:rsidR="0089449D" w:rsidRPr="00A77BDF">
              <w:rPr>
                <w:rStyle w:val="Lienhypertexte"/>
                <w:noProof/>
                <w:lang w:val="en-IE"/>
              </w:rPr>
              <w:t>Stop streaming</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63" w:history="1">
            <w:r w:rsidR="0089449D" w:rsidRPr="00A77BDF">
              <w:rPr>
                <w:rStyle w:val="Lienhypertexte"/>
                <w:noProof/>
                <w:lang w:val="en-IE"/>
              </w:rPr>
              <w:t>III.3.11</w:t>
            </w:r>
            <w:r w:rsidR="0089449D" w:rsidRPr="00A77BDF">
              <w:rPr>
                <w:rFonts w:eastAsiaTheme="minorEastAsia"/>
                <w:noProof/>
                <w:lang w:val="en-IE" w:eastAsia="fr-FR"/>
              </w:rPr>
              <w:tab/>
            </w:r>
            <w:r w:rsidR="0089449D" w:rsidRPr="00A77BDF">
              <w:rPr>
                <w:rStyle w:val="Lienhypertexte"/>
                <w:noProof/>
                <w:lang w:val="en-IE"/>
              </w:rPr>
              <w:t>Streaming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64" w:history="1">
            <w:r w:rsidR="0089449D" w:rsidRPr="00A77BDF">
              <w:rPr>
                <w:rStyle w:val="Lienhypertexte"/>
                <w:noProof/>
                <w:lang w:val="en-IE"/>
              </w:rPr>
              <w:t>III.3.12</w:t>
            </w:r>
            <w:r w:rsidR="0089449D" w:rsidRPr="00A77BDF">
              <w:rPr>
                <w:rFonts w:eastAsiaTheme="minorEastAsia"/>
                <w:noProof/>
                <w:lang w:val="en-IE" w:eastAsia="fr-FR"/>
              </w:rPr>
              <w:tab/>
            </w:r>
            <w:r w:rsidR="0089449D" w:rsidRPr="00A77BDF">
              <w:rPr>
                <w:rStyle w:val="Lienhypertexte"/>
                <w:noProof/>
                <w:lang w:val="en-IE"/>
              </w:rPr>
              <w:t>Streaming feedback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8</w:t>
            </w:r>
            <w:r w:rsidR="0089449D" w:rsidRPr="00A77BDF">
              <w:rPr>
                <w:noProof/>
                <w:webHidden/>
                <w:lang w:val="en-IE"/>
              </w:rPr>
              <w:fldChar w:fldCharType="end"/>
            </w:r>
          </w:hyperlink>
        </w:p>
        <w:p w:rsidR="0089449D" w:rsidRPr="00A77BDF" w:rsidRDefault="00931F32">
          <w:pPr>
            <w:pStyle w:val="TM1"/>
            <w:tabs>
              <w:tab w:val="left" w:pos="660"/>
              <w:tab w:val="right" w:leader="dot" w:pos="9062"/>
            </w:tabs>
            <w:rPr>
              <w:rFonts w:eastAsiaTheme="minorEastAsia"/>
              <w:noProof/>
              <w:lang w:val="en-IE" w:eastAsia="fr-FR"/>
            </w:rPr>
          </w:pPr>
          <w:hyperlink w:anchor="_Toc351030665" w:history="1">
            <w:r w:rsidR="0089449D" w:rsidRPr="00A77BDF">
              <w:rPr>
                <w:rStyle w:val="Lienhypertexte"/>
                <w:noProof/>
                <w:lang w:val="en-IE"/>
              </w:rPr>
              <w:t>IV.</w:t>
            </w:r>
            <w:r w:rsidR="0089449D" w:rsidRPr="00A77BDF">
              <w:rPr>
                <w:rFonts w:eastAsiaTheme="minorEastAsia"/>
                <w:noProof/>
                <w:lang w:val="en-IE" w:eastAsia="fr-FR"/>
              </w:rPr>
              <w:tab/>
            </w:r>
            <w:r w:rsidR="0089449D" w:rsidRPr="00A77BDF">
              <w:rPr>
                <w:rStyle w:val="Lienhypertexte"/>
                <w:noProof/>
                <w:lang w:val="en-IE"/>
              </w:rPr>
              <w:t>Chapter 4: System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66" w:history="1">
            <w:r w:rsidR="0089449D" w:rsidRPr="00A77BDF">
              <w:rPr>
                <w:rStyle w:val="Lienhypertexte"/>
                <w:noProof/>
                <w:lang w:val="en-IE"/>
              </w:rPr>
              <w:t>IV.1</w:t>
            </w:r>
            <w:r w:rsidR="0089449D" w:rsidRPr="00A77BDF">
              <w:rPr>
                <w:rFonts w:eastAsiaTheme="minorEastAsia"/>
                <w:noProof/>
                <w:lang w:val="en-IE" w:eastAsia="fr-FR"/>
              </w:rPr>
              <w:tab/>
            </w:r>
            <w:r w:rsidR="0089449D" w:rsidRPr="00A77BDF">
              <w:rPr>
                <w:rStyle w:val="Lienhypertexte"/>
                <w:noProof/>
                <w:lang w:val="en-IE"/>
              </w:rPr>
              <w:t>User Interface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67" w:history="1">
            <w:r w:rsidR="0089449D" w:rsidRPr="00A77BDF">
              <w:rPr>
                <w:rStyle w:val="Lienhypertexte"/>
                <w:noProof/>
                <w:lang w:val="en-IE"/>
              </w:rPr>
              <w:t>IV.2</w:t>
            </w:r>
            <w:r w:rsidR="0089449D" w:rsidRPr="00A77BDF">
              <w:rPr>
                <w:rFonts w:eastAsiaTheme="minorEastAsia"/>
                <w:noProof/>
                <w:lang w:val="en-IE" w:eastAsia="fr-FR"/>
              </w:rPr>
              <w:tab/>
            </w:r>
            <w:r w:rsidR="0089449D" w:rsidRPr="00A77BDF">
              <w:rPr>
                <w:rStyle w:val="Lienhypertexte"/>
                <w:noProof/>
                <w:lang w:val="en-IE"/>
              </w:rPr>
              <w:t>Functional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68" w:history="1">
            <w:r w:rsidR="0089449D" w:rsidRPr="00A77BDF">
              <w:rPr>
                <w:rStyle w:val="Lienhypertexte"/>
                <w:noProof/>
                <w:lang w:val="en-IE"/>
              </w:rPr>
              <w:t>IV.3</w:t>
            </w:r>
            <w:r w:rsidR="0089449D" w:rsidRPr="00A77BDF">
              <w:rPr>
                <w:rFonts w:eastAsiaTheme="minorEastAsia"/>
                <w:noProof/>
                <w:lang w:val="en-IE" w:eastAsia="fr-FR"/>
              </w:rPr>
              <w:tab/>
            </w:r>
            <w:r w:rsidR="0089449D" w:rsidRPr="00A77BDF">
              <w:rPr>
                <w:rStyle w:val="Lienhypertexte"/>
                <w:noProof/>
                <w:lang w:val="en-IE"/>
              </w:rPr>
              <w:t>Classes Design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69" w:history="1">
            <w:r w:rsidR="0089449D" w:rsidRPr="00A77BDF">
              <w:rPr>
                <w:rStyle w:val="Lienhypertexte"/>
                <w:noProof/>
                <w:lang w:val="en-IE"/>
              </w:rPr>
              <w:t>IV.3.1</w:t>
            </w:r>
            <w:r w:rsidR="0089449D" w:rsidRPr="00A77BDF">
              <w:rPr>
                <w:rFonts w:eastAsiaTheme="minorEastAsia"/>
                <w:noProof/>
                <w:lang w:val="en-IE" w:eastAsia="fr-FR"/>
              </w:rPr>
              <w:tab/>
            </w:r>
            <w:r w:rsidR="0089449D" w:rsidRPr="00A77BDF">
              <w:rPr>
                <w:rStyle w:val="Lienhypertexte"/>
                <w:noProof/>
                <w:lang w:val="en-IE"/>
              </w:rPr>
              <w:t>Design Pattern MVC</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_Toc351030669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70" w:history="1">
            <w:r w:rsidR="0089449D" w:rsidRPr="00A77BDF">
              <w:rPr>
                <w:rStyle w:val="Lienhypertexte"/>
                <w:noProof/>
                <w:lang w:val="en-IE"/>
              </w:rPr>
              <w:t>IV.3.2</w:t>
            </w:r>
            <w:r w:rsidR="0089449D" w:rsidRPr="00A77BDF">
              <w:rPr>
                <w:rFonts w:eastAsiaTheme="minorEastAsia"/>
                <w:noProof/>
                <w:lang w:val="en-IE" w:eastAsia="fr-FR"/>
              </w:rPr>
              <w:tab/>
            </w:r>
            <w:r w:rsidR="0089449D" w:rsidRPr="00A77BDF">
              <w:rPr>
                <w:rStyle w:val="Lienhypertexte"/>
                <w:noProof/>
                <w:lang w:val="en-IE"/>
              </w:rPr>
              <w:t>Overall 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71" w:history="1">
            <w:r w:rsidR="0089449D" w:rsidRPr="00A77BDF">
              <w:rPr>
                <w:rStyle w:val="Lienhypertexte"/>
                <w:noProof/>
                <w:lang w:val="en-IE"/>
              </w:rPr>
              <w:t>IV.3.3</w:t>
            </w:r>
            <w:r w:rsidR="0089449D" w:rsidRPr="00A77BDF">
              <w:rPr>
                <w:rFonts w:eastAsiaTheme="minorEastAsia"/>
                <w:noProof/>
                <w:lang w:val="en-IE" w:eastAsia="fr-FR"/>
              </w:rPr>
              <w:tab/>
            </w:r>
            <w:r w:rsidR="0089449D" w:rsidRPr="00A77BDF">
              <w:rPr>
                <w:rStyle w:val="Lienhypertexte"/>
                <w:noProof/>
                <w:lang w:val="en-IE"/>
              </w:rPr>
              <w:t>Class Diagram</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9</w:t>
            </w:r>
            <w:r w:rsidR="0089449D" w:rsidRPr="00A77BDF">
              <w:rPr>
                <w:noProof/>
                <w:webHidden/>
                <w:lang w:val="en-IE"/>
              </w:rPr>
              <w:fldChar w:fldCharType="end"/>
            </w:r>
          </w:hyperlink>
        </w:p>
        <w:p w:rsidR="0089449D" w:rsidRPr="00A77BDF" w:rsidRDefault="00931F32">
          <w:pPr>
            <w:pStyle w:val="TM1"/>
            <w:tabs>
              <w:tab w:val="left" w:pos="440"/>
              <w:tab w:val="right" w:leader="dot" w:pos="9062"/>
            </w:tabs>
            <w:rPr>
              <w:rFonts w:eastAsiaTheme="minorEastAsia"/>
              <w:noProof/>
              <w:lang w:val="en-IE" w:eastAsia="fr-FR"/>
            </w:rPr>
          </w:pPr>
          <w:hyperlink w:anchor="_Toc351030672" w:history="1">
            <w:r w:rsidR="0089449D" w:rsidRPr="00A77BDF">
              <w:rPr>
                <w:rStyle w:val="Lienhypertexte"/>
                <w:noProof/>
                <w:lang w:val="en-IE"/>
              </w:rPr>
              <w:t>V.</w:t>
            </w:r>
            <w:r w:rsidR="0089449D" w:rsidRPr="00A77BDF">
              <w:rPr>
                <w:rFonts w:eastAsiaTheme="minorEastAsia"/>
                <w:noProof/>
                <w:lang w:val="en-IE" w:eastAsia="fr-FR"/>
              </w:rPr>
              <w:tab/>
            </w:r>
            <w:r w:rsidR="0089449D" w:rsidRPr="00A77BDF">
              <w:rPr>
                <w:rStyle w:val="Lienhypertexte"/>
                <w:noProof/>
                <w:lang w:val="en-IE"/>
              </w:rPr>
              <w:t>Chapter 5: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73" w:history="1">
            <w:r w:rsidR="0089449D" w:rsidRPr="00A77BDF">
              <w:rPr>
                <w:rStyle w:val="Lienhypertexte"/>
                <w:noProof/>
                <w:lang w:val="en-IE"/>
              </w:rPr>
              <w:t>V.1</w:t>
            </w:r>
            <w:r w:rsidR="0089449D" w:rsidRPr="00A77BDF">
              <w:rPr>
                <w:rFonts w:eastAsiaTheme="minorEastAsia"/>
                <w:noProof/>
                <w:lang w:val="en-IE" w:eastAsia="fr-FR"/>
              </w:rPr>
              <w:tab/>
            </w:r>
            <w:r w:rsidR="0089449D" w:rsidRPr="00A77BDF">
              <w:rPr>
                <w:rStyle w:val="Lienhypertexte"/>
                <w:noProof/>
                <w:lang w:val="en-IE"/>
              </w:rPr>
              <w:t>Prototype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74" w:history="1">
            <w:r w:rsidR="0089449D" w:rsidRPr="00A77BDF">
              <w:rPr>
                <w:rStyle w:val="Lienhypertexte"/>
                <w:noProof/>
                <w:lang w:val="en-IE"/>
              </w:rPr>
              <w:t>V.1.1</w:t>
            </w:r>
            <w:r w:rsidR="0089449D" w:rsidRPr="00A77BDF">
              <w:rPr>
                <w:rFonts w:eastAsiaTheme="minorEastAsia"/>
                <w:noProof/>
                <w:lang w:val="en-IE" w:eastAsia="fr-FR"/>
              </w:rPr>
              <w:tab/>
            </w:r>
            <w:r w:rsidR="0089449D" w:rsidRPr="00A77BDF">
              <w:rPr>
                <w:rStyle w:val="Lienhypertexte"/>
                <w:noProof/>
                <w:lang w:val="en-IE"/>
              </w:rPr>
              <w:t>Video Capture</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_Toc351030674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75" w:history="1">
            <w:r w:rsidR="0089449D" w:rsidRPr="00A77BDF">
              <w:rPr>
                <w:rStyle w:val="Lienhypertexte"/>
                <w:noProof/>
                <w:lang w:val="en-IE"/>
              </w:rPr>
              <w:t>V.1.2</w:t>
            </w:r>
            <w:r w:rsidR="0089449D" w:rsidRPr="00A77BDF">
              <w:rPr>
                <w:rFonts w:eastAsiaTheme="minorEastAsia"/>
                <w:noProof/>
                <w:lang w:val="en-IE" w:eastAsia="fr-FR"/>
              </w:rPr>
              <w:tab/>
            </w:r>
            <w:r w:rsidR="0089449D" w:rsidRPr="00A77BDF">
              <w:rPr>
                <w:rStyle w:val="Lienhypertexte"/>
                <w:noProof/>
                <w:lang w:val="en-IE"/>
              </w:rPr>
              <w:t>Video Broadcast</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_Toc351030675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3"/>
            <w:tabs>
              <w:tab w:val="left" w:pos="1320"/>
              <w:tab w:val="right" w:leader="dot" w:pos="9062"/>
            </w:tabs>
            <w:rPr>
              <w:rFonts w:eastAsiaTheme="minorEastAsia"/>
              <w:noProof/>
              <w:lang w:val="en-IE" w:eastAsia="fr-FR"/>
            </w:rPr>
          </w:pPr>
          <w:hyperlink w:anchor="_Toc351030676" w:history="1">
            <w:r w:rsidR="0089449D" w:rsidRPr="00A77BDF">
              <w:rPr>
                <w:rStyle w:val="Lienhypertexte"/>
                <w:noProof/>
                <w:lang w:val="en-IE"/>
              </w:rPr>
              <w:t>V.1.3</w:t>
            </w:r>
            <w:r w:rsidR="0089449D" w:rsidRPr="00A77BDF">
              <w:rPr>
                <w:rFonts w:eastAsiaTheme="minorEastAsia"/>
                <w:noProof/>
                <w:lang w:val="en-IE" w:eastAsia="fr-FR"/>
              </w:rPr>
              <w:tab/>
            </w:r>
            <w:r w:rsidR="0089449D" w:rsidRPr="00A77BDF">
              <w:rPr>
                <w:rStyle w:val="Lienhypertexte"/>
                <w:noProof/>
                <w:lang w:val="en-IE"/>
              </w:rPr>
              <w:t>Video Display</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_Toc351030676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77" w:history="1">
            <w:r w:rsidR="0089449D" w:rsidRPr="00A77BDF">
              <w:rPr>
                <w:rStyle w:val="Lienhypertexte"/>
                <w:noProof/>
                <w:lang w:val="en-IE"/>
              </w:rPr>
              <w:t>V.2</w:t>
            </w:r>
            <w:r w:rsidR="0089449D" w:rsidRPr="00A77BDF">
              <w:rPr>
                <w:rFonts w:eastAsiaTheme="minorEastAsia"/>
                <w:noProof/>
                <w:lang w:val="en-IE" w:eastAsia="fr-FR"/>
              </w:rPr>
              <w:tab/>
            </w:r>
            <w:r w:rsidR="0089449D" w:rsidRPr="00A77BDF">
              <w:rPr>
                <w:rStyle w:val="Lienhypertexte"/>
                <w:noProof/>
                <w:lang w:val="en-IE"/>
              </w:rPr>
              <w:t>Linux Implementation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_Toc351030677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78" w:history="1">
            <w:r w:rsidR="0089449D" w:rsidRPr="00A77BDF">
              <w:rPr>
                <w:rStyle w:val="Lienhypertexte"/>
                <w:noProof/>
                <w:lang w:val="en-IE"/>
              </w:rPr>
              <w:t>V.3</w:t>
            </w:r>
            <w:r w:rsidR="0089449D" w:rsidRPr="00A77BDF">
              <w:rPr>
                <w:rFonts w:eastAsiaTheme="minorEastAsia"/>
                <w:noProof/>
                <w:lang w:val="en-IE" w:eastAsia="fr-FR"/>
              </w:rPr>
              <w:tab/>
            </w:r>
            <w:r w:rsidR="0089449D" w:rsidRPr="00A77BDF">
              <w:rPr>
                <w:rStyle w:val="Lienhypertexte"/>
                <w:noProof/>
                <w:lang w:val="en-IE"/>
              </w:rPr>
              <w:t>Installer on linux and windows</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_Toc351030678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79" w:history="1">
            <w:r w:rsidR="0089449D" w:rsidRPr="00A77BDF">
              <w:rPr>
                <w:rStyle w:val="Lienhypertexte"/>
                <w:noProof/>
                <w:lang w:val="en-IE"/>
              </w:rPr>
              <w:t>V.4</w:t>
            </w:r>
            <w:r w:rsidR="0089449D" w:rsidRPr="00A77BDF">
              <w:rPr>
                <w:rFonts w:eastAsiaTheme="minorEastAsia"/>
                <w:noProof/>
                <w:lang w:val="en-IE" w:eastAsia="fr-FR"/>
              </w:rPr>
              <w:tab/>
            </w:r>
            <w:r w:rsidR="0089449D" w:rsidRPr="00A77BDF">
              <w:rPr>
                <w:rStyle w:val="Lienhypertexte"/>
                <w:noProof/>
                <w:lang w:val="en-IE"/>
              </w:rPr>
              <w:t>Others ???</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_Toc351030679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10</w:t>
            </w:r>
            <w:r w:rsidR="0089449D" w:rsidRPr="00A77BDF">
              <w:rPr>
                <w:noProof/>
                <w:webHidden/>
                <w:lang w:val="en-IE"/>
              </w:rPr>
              <w:fldChar w:fldCharType="end"/>
            </w:r>
          </w:hyperlink>
        </w:p>
        <w:p w:rsidR="0089449D" w:rsidRPr="00A77BDF" w:rsidRDefault="00931F32">
          <w:pPr>
            <w:pStyle w:val="TM1"/>
            <w:tabs>
              <w:tab w:val="left" w:pos="660"/>
              <w:tab w:val="right" w:leader="dot" w:pos="9062"/>
            </w:tabs>
            <w:rPr>
              <w:rFonts w:eastAsiaTheme="minorEastAsia"/>
              <w:noProof/>
              <w:lang w:val="en-IE" w:eastAsia="fr-FR"/>
            </w:rPr>
          </w:pPr>
          <w:hyperlink w:anchor="_Toc351030680" w:history="1">
            <w:r w:rsidR="0089449D" w:rsidRPr="00A77BDF">
              <w:rPr>
                <w:rStyle w:val="Lienhypertexte"/>
                <w:noProof/>
                <w:lang w:val="en-IE"/>
              </w:rPr>
              <w:t>VI.</w:t>
            </w:r>
            <w:r w:rsidR="0089449D" w:rsidRPr="00A77BDF">
              <w:rPr>
                <w:rFonts w:eastAsiaTheme="minorEastAsia"/>
                <w:noProof/>
                <w:lang w:val="en-IE" w:eastAsia="fr-FR"/>
              </w:rPr>
              <w:tab/>
            </w:r>
            <w:r w:rsidR="0089449D" w:rsidRPr="00A77BDF">
              <w:rPr>
                <w:rStyle w:val="Lienhypertexte"/>
                <w:noProof/>
                <w:lang w:val="en-IE"/>
              </w:rPr>
              <w:t>Chapter 6: Testing and Evaluation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_Toc351030680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11</w:t>
            </w:r>
            <w:r w:rsidR="0089449D" w:rsidRPr="00A77BDF">
              <w:rPr>
                <w:noProof/>
                <w:webHidden/>
                <w:lang w:val="en-IE"/>
              </w:rPr>
              <w:fldChar w:fldCharType="end"/>
            </w:r>
          </w:hyperlink>
        </w:p>
        <w:p w:rsidR="0089449D" w:rsidRPr="00A77BDF" w:rsidRDefault="00931F32">
          <w:pPr>
            <w:pStyle w:val="TM1"/>
            <w:tabs>
              <w:tab w:val="left" w:pos="660"/>
              <w:tab w:val="right" w:leader="dot" w:pos="9062"/>
            </w:tabs>
            <w:rPr>
              <w:rFonts w:eastAsiaTheme="minorEastAsia"/>
              <w:noProof/>
              <w:lang w:val="en-IE" w:eastAsia="fr-FR"/>
            </w:rPr>
          </w:pPr>
          <w:hyperlink w:anchor="_Toc351030681" w:history="1">
            <w:r w:rsidR="0089449D" w:rsidRPr="00A77BDF">
              <w:rPr>
                <w:rStyle w:val="Lienhypertexte"/>
                <w:noProof/>
                <w:lang w:val="en-IE"/>
              </w:rPr>
              <w:t>VII.</w:t>
            </w:r>
            <w:r w:rsidR="0089449D" w:rsidRPr="00A77BDF">
              <w:rPr>
                <w:rFonts w:eastAsiaTheme="minorEastAsia"/>
                <w:noProof/>
                <w:lang w:val="en-IE" w:eastAsia="fr-FR"/>
              </w:rPr>
              <w:tab/>
            </w:r>
            <w:r w:rsidR="0089449D" w:rsidRPr="00A77BDF">
              <w:rPr>
                <w:rStyle w:val="Lienhypertexte"/>
                <w:noProof/>
                <w:lang w:val="en-IE"/>
              </w:rPr>
              <w:t>Chapter 7: Conclusion and 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_Toc351030681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82" w:history="1">
            <w:r w:rsidR="0089449D" w:rsidRPr="00A77BDF">
              <w:rPr>
                <w:rStyle w:val="Lienhypertexte"/>
                <w:noProof/>
                <w:lang w:val="en-IE"/>
              </w:rPr>
              <w:t>VII.1</w:t>
            </w:r>
            <w:r w:rsidR="0089449D" w:rsidRPr="00A77BDF">
              <w:rPr>
                <w:rFonts w:eastAsiaTheme="minorEastAsia"/>
                <w:noProof/>
                <w:lang w:val="en-IE" w:eastAsia="fr-FR"/>
              </w:rPr>
              <w:tab/>
            </w:r>
            <w:r w:rsidR="0089449D" w:rsidRPr="00A77BDF">
              <w:rPr>
                <w:rStyle w:val="Lienhypertexte"/>
                <w:noProof/>
                <w:lang w:val="en-IE"/>
              </w:rPr>
              <w:t>Further Work</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_Toc351030682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89449D" w:rsidRPr="00A77BDF" w:rsidRDefault="00931F32">
          <w:pPr>
            <w:pStyle w:val="TM2"/>
            <w:tabs>
              <w:tab w:val="left" w:pos="880"/>
              <w:tab w:val="right" w:leader="dot" w:pos="9062"/>
            </w:tabs>
            <w:rPr>
              <w:rFonts w:eastAsiaTheme="minorEastAsia"/>
              <w:noProof/>
              <w:lang w:val="en-IE" w:eastAsia="fr-FR"/>
            </w:rPr>
          </w:pPr>
          <w:hyperlink w:anchor="_Toc351030683" w:history="1">
            <w:r w:rsidR="0089449D" w:rsidRPr="00A77BDF">
              <w:rPr>
                <w:rStyle w:val="Lienhypertexte"/>
                <w:noProof/>
                <w:lang w:val="en-IE"/>
              </w:rPr>
              <w:t>VII.2</w:t>
            </w:r>
            <w:r w:rsidR="0089449D" w:rsidRPr="00A77BDF">
              <w:rPr>
                <w:rFonts w:eastAsiaTheme="minorEastAsia"/>
                <w:noProof/>
                <w:lang w:val="en-IE" w:eastAsia="fr-FR"/>
              </w:rPr>
              <w:tab/>
            </w:r>
            <w:r w:rsidR="0089449D" w:rsidRPr="00A77BDF">
              <w:rPr>
                <w:rStyle w:val="Lienhypertexte"/>
                <w:noProof/>
                <w:lang w:val="en-IE"/>
              </w:rPr>
              <w:t>Conclusion</w:t>
            </w:r>
            <w:r w:rsidR="0089449D" w:rsidRPr="00A77BDF">
              <w:rPr>
                <w:noProof/>
                <w:webHidden/>
                <w:lang w:val="en-IE"/>
              </w:rPr>
              <w:tab/>
            </w:r>
            <w:r w:rsidR="0089449D" w:rsidRPr="00A77BDF">
              <w:rPr>
                <w:noProof/>
                <w:webHidden/>
                <w:lang w:val="en-IE"/>
              </w:rPr>
              <w:fldChar w:fldCharType="begin"/>
            </w:r>
            <w:r w:rsidR="0089449D" w:rsidRPr="00A77BDF">
              <w:rPr>
                <w:noProof/>
                <w:webHidden/>
                <w:lang w:val="en-IE"/>
              </w:rPr>
              <w:instrText xml:space="preserve"> PAGEREF _Toc351030683 \h </w:instrText>
            </w:r>
            <w:r w:rsidR="0089449D" w:rsidRPr="00A77BDF">
              <w:rPr>
                <w:noProof/>
                <w:webHidden/>
                <w:lang w:val="en-IE"/>
              </w:rPr>
            </w:r>
            <w:r w:rsidR="0089449D" w:rsidRPr="00A77BDF">
              <w:rPr>
                <w:noProof/>
                <w:webHidden/>
                <w:lang w:val="en-IE"/>
              </w:rPr>
              <w:fldChar w:fldCharType="separate"/>
            </w:r>
            <w:r w:rsidR="0089449D" w:rsidRPr="00A77BDF">
              <w:rPr>
                <w:noProof/>
                <w:webHidden/>
                <w:lang w:val="en-IE"/>
              </w:rPr>
              <w:t>12</w:t>
            </w:r>
            <w:r w:rsidR="0089449D" w:rsidRPr="00A77BDF">
              <w:rPr>
                <w:noProof/>
                <w:webHidden/>
                <w:lang w:val="en-IE"/>
              </w:rPr>
              <w:fldChar w:fldCharType="end"/>
            </w:r>
          </w:hyperlink>
        </w:p>
        <w:p w:rsidR="003130C6" w:rsidRPr="00A77BDF" w:rsidRDefault="003130C6">
          <w:pPr>
            <w:rPr>
              <w:lang w:val="en-IE"/>
            </w:rPr>
          </w:pPr>
          <w:r w:rsidRPr="00A77BDF">
            <w:rPr>
              <w:b/>
              <w:bCs/>
              <w:lang w:val="en-IE"/>
            </w:rPr>
            <w:fldChar w:fldCharType="end"/>
          </w:r>
        </w:p>
      </w:sdtContent>
    </w:sdt>
    <w:p w:rsidR="00FC613A" w:rsidRPr="00A77BDF" w:rsidRDefault="00FC613A">
      <w:pPr>
        <w:rPr>
          <w:lang w:val="en-IE"/>
        </w:rPr>
      </w:pPr>
      <w:r w:rsidRPr="00A77BDF">
        <w:rPr>
          <w:lang w:val="en-IE"/>
        </w:rPr>
        <w:br w:type="page"/>
      </w:r>
    </w:p>
    <w:p w:rsidR="00010ADD" w:rsidRPr="00A77BDF" w:rsidRDefault="00AE1248" w:rsidP="006C41EB">
      <w:pPr>
        <w:pStyle w:val="Titre1"/>
        <w:numPr>
          <w:ilvl w:val="0"/>
          <w:numId w:val="0"/>
        </w:numPr>
        <w:rPr>
          <w:lang w:val="en-IE"/>
        </w:rPr>
      </w:pPr>
      <w:bookmarkStart w:id="3" w:name="_Toc351030634"/>
      <w:r w:rsidRPr="00A77BDF">
        <w:rPr>
          <w:lang w:val="en-IE"/>
        </w:rPr>
        <w:lastRenderedPageBreak/>
        <w:t>Illustration Table</w:t>
      </w:r>
      <w:bookmarkEnd w:id="3"/>
    </w:p>
    <w:p w:rsidR="00010ADD" w:rsidRPr="00A77BDF" w:rsidRDefault="00010ADD">
      <w:pPr>
        <w:pStyle w:val="Tabledesillustrations"/>
        <w:tabs>
          <w:tab w:val="right" w:leader="dot" w:pos="9062"/>
        </w:tabs>
        <w:rPr>
          <w:noProof/>
          <w:lang w:val="en-IE"/>
        </w:rPr>
      </w:pPr>
      <w:r w:rsidRPr="00A77BDF">
        <w:rPr>
          <w:lang w:val="en-IE"/>
        </w:rPr>
        <w:fldChar w:fldCharType="begin"/>
      </w:r>
      <w:r w:rsidRPr="00A77BDF">
        <w:rPr>
          <w:lang w:val="en-IE"/>
        </w:rPr>
        <w:instrText xml:space="preserve"> TOC \h \z \c "Figure" </w:instrText>
      </w:r>
      <w:r w:rsidRPr="00A77BDF">
        <w:rPr>
          <w:lang w:val="en-IE"/>
        </w:rPr>
        <w:fldChar w:fldCharType="separate"/>
      </w:r>
      <w:hyperlink w:anchor="_Toc351028251" w:history="1">
        <w:r w:rsidRPr="00A77BDF">
          <w:rPr>
            <w:rStyle w:val="Lienhypertexte"/>
            <w:noProof/>
            <w:lang w:val="en-IE"/>
          </w:rPr>
          <w:t>Figure III.1</w:t>
        </w:r>
        <w:r w:rsidRPr="00A77BDF">
          <w:rPr>
            <w:rStyle w:val="Lienhypertexte"/>
            <w:noProof/>
            <w:lang w:val="en-IE"/>
          </w:rPr>
          <w:noBreakHyphen/>
          <w:t>1 Use Case Diagram</w:t>
        </w:r>
        <w:r w:rsidRPr="00A77BDF">
          <w:rPr>
            <w:noProof/>
            <w:webHidden/>
            <w:lang w:val="en-IE"/>
          </w:rPr>
          <w:tab/>
        </w:r>
        <w:r w:rsidRPr="00A77BDF">
          <w:rPr>
            <w:noProof/>
            <w:webHidden/>
            <w:lang w:val="en-IE"/>
          </w:rPr>
          <w:fldChar w:fldCharType="begin"/>
        </w:r>
        <w:r w:rsidRPr="00A77BDF">
          <w:rPr>
            <w:noProof/>
            <w:webHidden/>
            <w:lang w:val="en-IE"/>
          </w:rPr>
          <w:instrText xml:space="preserve"> PAGEREF _Toc351028251 \h </w:instrText>
        </w:r>
        <w:r w:rsidRPr="00A77BDF">
          <w:rPr>
            <w:noProof/>
            <w:webHidden/>
            <w:lang w:val="en-IE"/>
          </w:rPr>
        </w:r>
        <w:r w:rsidRPr="00A77BDF">
          <w:rPr>
            <w:noProof/>
            <w:webHidden/>
            <w:lang w:val="en-IE"/>
          </w:rPr>
          <w:fldChar w:fldCharType="separate"/>
        </w:r>
        <w:r w:rsidRPr="00A77BDF">
          <w:rPr>
            <w:noProof/>
            <w:webHidden/>
            <w:lang w:val="en-IE"/>
          </w:rPr>
          <w:t>6</w:t>
        </w:r>
        <w:r w:rsidRPr="00A77BDF">
          <w:rPr>
            <w:noProof/>
            <w:webHidden/>
            <w:lang w:val="en-IE"/>
          </w:rPr>
          <w:fldChar w:fldCharType="end"/>
        </w:r>
      </w:hyperlink>
    </w:p>
    <w:p w:rsidR="00AE1248" w:rsidRPr="00A77BDF" w:rsidRDefault="00010ADD" w:rsidP="006C41EB">
      <w:pPr>
        <w:pStyle w:val="Titre1"/>
        <w:numPr>
          <w:ilvl w:val="0"/>
          <w:numId w:val="0"/>
        </w:numPr>
        <w:rPr>
          <w:lang w:val="en-IE"/>
        </w:rPr>
      </w:pPr>
      <w:r w:rsidRPr="00A77BDF">
        <w:rPr>
          <w:lang w:val="en-IE"/>
        </w:rPr>
        <w:fldChar w:fldCharType="end"/>
      </w:r>
      <w:r w:rsidR="00AE1248" w:rsidRPr="00A77BDF">
        <w:rPr>
          <w:lang w:val="en-IE"/>
        </w:rPr>
        <w:br w:type="page"/>
      </w:r>
    </w:p>
    <w:p w:rsidR="00FC613A" w:rsidRPr="00A77BDF" w:rsidRDefault="00FC613A" w:rsidP="006C41EB">
      <w:pPr>
        <w:pStyle w:val="Titre1"/>
        <w:numPr>
          <w:ilvl w:val="0"/>
          <w:numId w:val="5"/>
        </w:numPr>
        <w:rPr>
          <w:lang w:val="en-IE"/>
        </w:rPr>
      </w:pPr>
      <w:bookmarkStart w:id="4" w:name="_Toc351030635"/>
      <w:r w:rsidRPr="00A77BDF">
        <w:rPr>
          <w:lang w:val="en-IE"/>
        </w:rPr>
        <w:lastRenderedPageBreak/>
        <w:t>Chapter 1: Introduction</w:t>
      </w:r>
      <w:bookmarkEnd w:id="4"/>
    </w:p>
    <w:p w:rsidR="00F93231" w:rsidRPr="00A77BDF" w:rsidRDefault="00F93231" w:rsidP="006C41EB">
      <w:pPr>
        <w:pStyle w:val="Titre2"/>
      </w:pPr>
      <w:bookmarkStart w:id="5" w:name="_Toc351030636"/>
      <w:r w:rsidRPr="00A77BDF">
        <w:t>Introduction</w:t>
      </w:r>
      <w:bookmarkEnd w:id="5"/>
    </w:p>
    <w:p w:rsidR="00FC60F3" w:rsidRPr="00A77BDF" w:rsidRDefault="00FC60F3" w:rsidP="00FC60F3">
      <w:pPr>
        <w:ind w:left="576"/>
        <w:rPr>
          <w:lang w:val="en-IE"/>
        </w:rPr>
      </w:pPr>
      <w:r w:rsidRPr="00A77BDF">
        <w:rPr>
          <w:lang w:val="en-IE"/>
        </w:rPr>
        <w:t>Description of the project</w:t>
      </w:r>
    </w:p>
    <w:p w:rsidR="00F93231" w:rsidRPr="00A77BDF" w:rsidRDefault="00F93231" w:rsidP="00F93231">
      <w:pPr>
        <w:pStyle w:val="Titre2"/>
      </w:pPr>
      <w:bookmarkStart w:id="6" w:name="_Toc351030637"/>
      <w:r w:rsidRPr="00A77BDF">
        <w:t>Project Design</w:t>
      </w:r>
      <w:bookmarkEnd w:id="6"/>
    </w:p>
    <w:p w:rsidR="00FC60F3" w:rsidRPr="00A77BDF" w:rsidRDefault="00010ADD" w:rsidP="00010ADD">
      <w:pPr>
        <w:ind w:left="576"/>
        <w:rPr>
          <w:lang w:val="en-IE"/>
        </w:rPr>
      </w:pPr>
      <w:r w:rsidRPr="00A77BDF">
        <w:rPr>
          <w:lang w:val="en-IE"/>
        </w:rPr>
        <w:t>Brief description of how the project is use</w:t>
      </w:r>
    </w:p>
    <w:p w:rsidR="00F93231" w:rsidRPr="00A77BDF" w:rsidRDefault="00F93231" w:rsidP="00F93231">
      <w:pPr>
        <w:pStyle w:val="Titre2"/>
      </w:pPr>
      <w:bookmarkStart w:id="7" w:name="_Toc351030638"/>
      <w:r w:rsidRPr="00A77BDF">
        <w:t>Objectives</w:t>
      </w:r>
      <w:bookmarkEnd w:id="7"/>
    </w:p>
    <w:p w:rsidR="00010ADD" w:rsidRPr="00A77BDF" w:rsidRDefault="00010ADD" w:rsidP="00010ADD">
      <w:pPr>
        <w:ind w:left="576"/>
        <w:rPr>
          <w:lang w:val="en-IE"/>
        </w:rPr>
      </w:pPr>
      <w:r w:rsidRPr="00A77BDF">
        <w:rPr>
          <w:lang w:val="en-IE"/>
        </w:rPr>
        <w:t>What the system should be able to do</w:t>
      </w:r>
    </w:p>
    <w:p w:rsidR="00F93231" w:rsidRPr="00A77BDF" w:rsidRDefault="00F93231" w:rsidP="00F93231">
      <w:pPr>
        <w:pStyle w:val="Titre2"/>
      </w:pPr>
      <w:bookmarkStart w:id="8" w:name="_Toc351030639"/>
      <w:r w:rsidRPr="00A77BDF">
        <w:t>Motivation</w:t>
      </w:r>
      <w:bookmarkEnd w:id="8"/>
    </w:p>
    <w:p w:rsidR="00010ADD" w:rsidRPr="00A77BDF" w:rsidRDefault="00010ADD" w:rsidP="00010ADD">
      <w:pPr>
        <w:rPr>
          <w:lang w:val="en-IE"/>
        </w:rPr>
      </w:pPr>
    </w:p>
    <w:p w:rsidR="00010ADD" w:rsidRPr="00A77BDF" w:rsidRDefault="00F93231" w:rsidP="00F93231">
      <w:pPr>
        <w:pStyle w:val="Titre2"/>
      </w:pPr>
      <w:bookmarkStart w:id="9" w:name="_Toc351030640"/>
      <w:r w:rsidRPr="00A77BDF">
        <w:t>Technologies</w:t>
      </w:r>
      <w:bookmarkEnd w:id="9"/>
    </w:p>
    <w:p w:rsidR="00FC613A" w:rsidRPr="00A77BDF" w:rsidRDefault="00010ADD" w:rsidP="00010ADD">
      <w:pPr>
        <w:ind w:left="576"/>
        <w:rPr>
          <w:lang w:val="en-IE"/>
        </w:rPr>
      </w:pPr>
      <w:r w:rsidRPr="00A77BDF">
        <w:rPr>
          <w:lang w:val="en-IE"/>
        </w:rPr>
        <w:t>Technologies use</w:t>
      </w:r>
      <w:r w:rsidR="00FC613A" w:rsidRPr="00A77BDF">
        <w:rPr>
          <w:lang w:val="en-IE"/>
        </w:rPr>
        <w:br w:type="page"/>
      </w:r>
    </w:p>
    <w:p w:rsidR="003130C6" w:rsidRPr="00A77BDF" w:rsidRDefault="00FC613A" w:rsidP="00FC613A">
      <w:pPr>
        <w:pStyle w:val="Titre1"/>
        <w:rPr>
          <w:lang w:val="en-IE"/>
        </w:rPr>
      </w:pPr>
      <w:bookmarkStart w:id="10" w:name="_Toc351030641"/>
      <w:r w:rsidRPr="00A77BDF">
        <w:rPr>
          <w:lang w:val="en-IE"/>
        </w:rPr>
        <w:lastRenderedPageBreak/>
        <w:t xml:space="preserve">Chapter 2: </w:t>
      </w:r>
      <w:r w:rsidR="003130C6" w:rsidRPr="00A77BDF">
        <w:rPr>
          <w:lang w:val="en-IE"/>
        </w:rPr>
        <w:t>Literature</w:t>
      </w:r>
      <w:r w:rsidRPr="00A77BDF">
        <w:rPr>
          <w:lang w:val="en-IE"/>
        </w:rPr>
        <w:t xml:space="preserve"> Review</w:t>
      </w:r>
      <w:bookmarkEnd w:id="10"/>
    </w:p>
    <w:p w:rsidR="003130C6" w:rsidRPr="00A77BDF" w:rsidRDefault="003130C6" w:rsidP="00F93231">
      <w:pPr>
        <w:pStyle w:val="Titre2"/>
      </w:pPr>
      <w:r w:rsidRPr="00A77BDF">
        <w:br w:type="page"/>
      </w:r>
    </w:p>
    <w:p w:rsidR="003130C6" w:rsidRPr="00A77BDF" w:rsidRDefault="003130C6" w:rsidP="00FC613A">
      <w:pPr>
        <w:pStyle w:val="Titre1"/>
        <w:rPr>
          <w:lang w:val="en-IE"/>
        </w:rPr>
      </w:pPr>
      <w:bookmarkStart w:id="11" w:name="_Toc351030642"/>
      <w:r w:rsidRPr="00A77BDF">
        <w:rPr>
          <w:lang w:val="en-IE"/>
        </w:rPr>
        <w:lastRenderedPageBreak/>
        <w:t>Chapter 3: System Analysis</w:t>
      </w:r>
      <w:bookmarkEnd w:id="11"/>
    </w:p>
    <w:p w:rsidR="00134489" w:rsidRPr="00A77BDF" w:rsidRDefault="00134489" w:rsidP="00134489">
      <w:pPr>
        <w:pStyle w:val="Titre2"/>
      </w:pPr>
      <w:bookmarkStart w:id="12" w:name="_Toc351030643"/>
      <w:r w:rsidRPr="00A77BDF">
        <w:t>Overview</w:t>
      </w:r>
      <w:bookmarkEnd w:id="12"/>
    </w:p>
    <w:p w:rsidR="00B163AC" w:rsidRDefault="00134489" w:rsidP="00B163AC">
      <w:pPr>
        <w:ind w:left="360"/>
        <w:rPr>
          <w:lang w:val="en-IE"/>
        </w:rPr>
      </w:pPr>
      <w:r w:rsidRPr="00A77BDF">
        <w:rPr>
          <w:lang w:val="en-IE"/>
        </w:rPr>
        <w:t xml:space="preserve">Main objectives and key </w:t>
      </w:r>
      <w:commentRangeStart w:id="13"/>
      <w:r w:rsidRPr="00A77BDF">
        <w:rPr>
          <w:lang w:val="en-IE"/>
        </w:rPr>
        <w:t>functionalities</w:t>
      </w:r>
      <w:commentRangeEnd w:id="13"/>
      <w:r w:rsidR="00E6274D">
        <w:rPr>
          <w:rStyle w:val="Marquedecommentaire"/>
        </w:rPr>
        <w:commentReference w:id="13"/>
      </w:r>
    </w:p>
    <w:p w:rsidR="00B163AC" w:rsidRDefault="00B163AC" w:rsidP="00B163AC">
      <w:pPr>
        <w:ind w:left="360"/>
        <w:rPr>
          <w:lang w:val="en-IE"/>
        </w:rPr>
      </w:pPr>
      <w:r>
        <w:rPr>
          <w:lang w:val="en-IE"/>
        </w:rPr>
        <w:t xml:space="preserve">The system must be capable of capturing video from camera such as a webcam and </w:t>
      </w:r>
      <w:r>
        <w:rPr>
          <w:lang w:val="en-IE"/>
        </w:rPr>
        <w:t>audio</w:t>
      </w:r>
      <w:r>
        <w:rPr>
          <w:lang w:val="en-IE"/>
        </w:rPr>
        <w:t xml:space="preserve"> from a microphone of a computer and send a video and audio stream to a broadcasting platform to play it in live.</w:t>
      </w:r>
    </w:p>
    <w:p w:rsidR="003315C1" w:rsidRPr="00A77BDF" w:rsidRDefault="003315C1" w:rsidP="00B163AC">
      <w:pPr>
        <w:ind w:left="360"/>
        <w:rPr>
          <w:lang w:val="en-IE"/>
        </w:rPr>
      </w:pPr>
      <w:r>
        <w:rPr>
          <w:lang w:val="en-IE"/>
        </w:rPr>
        <w:t>In order to address these issues six key elements were defined:</w:t>
      </w:r>
    </w:p>
    <w:p w:rsidR="008C59F9" w:rsidRDefault="008C59F9" w:rsidP="008C59F9">
      <w:pPr>
        <w:pStyle w:val="Paragraphedeliste"/>
        <w:numPr>
          <w:ilvl w:val="0"/>
          <w:numId w:val="6"/>
        </w:numPr>
        <w:rPr>
          <w:lang w:val="en-IE"/>
        </w:rPr>
      </w:pPr>
      <w:r w:rsidRPr="00A77BDF">
        <w:rPr>
          <w:lang w:val="en-IE"/>
        </w:rPr>
        <w:t>Create a project</w:t>
      </w:r>
    </w:p>
    <w:p w:rsidR="003315C1" w:rsidRPr="003315C1" w:rsidRDefault="003315C1" w:rsidP="003315C1">
      <w:pPr>
        <w:ind w:left="708"/>
        <w:rPr>
          <w:lang w:val="en-IE"/>
        </w:rPr>
      </w:pPr>
      <w:r>
        <w:rPr>
          <w:lang w:val="en-IE"/>
        </w:rPr>
        <w:t>The application must be capable to assist the user for the creation of a new project.</w:t>
      </w:r>
      <w:r w:rsidR="00470094">
        <w:rPr>
          <w:lang w:val="en-IE"/>
        </w:rPr>
        <w:t xml:space="preserve"> Also the application must give the possibility to save and load configurations to the user by using project files.</w:t>
      </w:r>
    </w:p>
    <w:p w:rsidR="008C59F9" w:rsidRDefault="008C59F9" w:rsidP="008C59F9">
      <w:pPr>
        <w:pStyle w:val="Paragraphedeliste"/>
        <w:numPr>
          <w:ilvl w:val="0"/>
          <w:numId w:val="6"/>
        </w:numPr>
        <w:rPr>
          <w:lang w:val="en-IE"/>
        </w:rPr>
      </w:pPr>
      <w:r w:rsidRPr="00A77BDF">
        <w:rPr>
          <w:lang w:val="en-IE"/>
        </w:rPr>
        <w:t>Configure parameters</w:t>
      </w:r>
    </w:p>
    <w:p w:rsidR="003315C1" w:rsidRPr="003315C1" w:rsidRDefault="003315C1" w:rsidP="003315C1">
      <w:pPr>
        <w:ind w:left="708"/>
        <w:rPr>
          <w:lang w:val="en-IE"/>
        </w:rPr>
      </w:pPr>
      <w:r>
        <w:rPr>
          <w:lang w:val="en-IE"/>
        </w:rPr>
        <w:t xml:space="preserve">The possibility of </w:t>
      </w:r>
      <w:r w:rsidR="00444EE2">
        <w:rPr>
          <w:lang w:val="en-IE"/>
        </w:rPr>
        <w:t xml:space="preserve">fully </w:t>
      </w:r>
      <w:r>
        <w:rPr>
          <w:lang w:val="en-IE"/>
        </w:rPr>
        <w:t>configur</w:t>
      </w:r>
      <w:r w:rsidR="00444EE2">
        <w:rPr>
          <w:lang w:val="en-IE"/>
        </w:rPr>
        <w:t>e</w:t>
      </w:r>
      <w:r>
        <w:rPr>
          <w:lang w:val="en-IE"/>
        </w:rPr>
        <w:t xml:space="preserve"> the </w:t>
      </w:r>
      <w:r w:rsidR="00444EE2">
        <w:rPr>
          <w:lang w:val="en-IE"/>
        </w:rPr>
        <w:t xml:space="preserve">audio and video </w:t>
      </w:r>
      <w:r>
        <w:rPr>
          <w:lang w:val="en-IE"/>
        </w:rPr>
        <w:t xml:space="preserve">quality, </w:t>
      </w:r>
      <w:r w:rsidR="00444EE2">
        <w:rPr>
          <w:lang w:val="en-IE"/>
        </w:rPr>
        <w:t xml:space="preserve">and </w:t>
      </w:r>
      <w:r>
        <w:rPr>
          <w:lang w:val="en-IE"/>
        </w:rPr>
        <w:t>the size of frames before sending the s</w:t>
      </w:r>
      <w:r w:rsidR="00444EE2">
        <w:rPr>
          <w:lang w:val="en-IE"/>
        </w:rPr>
        <w:t>tream must be given to the user but an simplified configuration must be available for  users based on the user internet broadband speed.</w:t>
      </w:r>
    </w:p>
    <w:p w:rsidR="008C59F9" w:rsidRDefault="008C59F9" w:rsidP="008C59F9">
      <w:pPr>
        <w:pStyle w:val="Paragraphedeliste"/>
        <w:numPr>
          <w:ilvl w:val="0"/>
          <w:numId w:val="6"/>
        </w:numPr>
        <w:rPr>
          <w:lang w:val="en-IE"/>
        </w:rPr>
      </w:pPr>
      <w:r w:rsidRPr="00A77BDF">
        <w:rPr>
          <w:lang w:val="en-IE"/>
        </w:rPr>
        <w:t>Add media sources into the project</w:t>
      </w:r>
    </w:p>
    <w:p w:rsidR="003315C1" w:rsidRPr="003315C1" w:rsidRDefault="00470094" w:rsidP="003315C1">
      <w:pPr>
        <w:ind w:left="708"/>
        <w:rPr>
          <w:lang w:val="en-IE"/>
        </w:rPr>
      </w:pPr>
      <w:r>
        <w:rPr>
          <w:lang w:val="en-IE"/>
        </w:rPr>
        <w:t xml:space="preserve">Adding video and audio source must be easy and </w:t>
      </w:r>
      <w:r w:rsidR="00B34035">
        <w:rPr>
          <w:lang w:val="en-IE"/>
        </w:rPr>
        <w:t>intuitive.</w:t>
      </w:r>
    </w:p>
    <w:p w:rsidR="008C59F9" w:rsidRDefault="008C59F9" w:rsidP="008C59F9">
      <w:pPr>
        <w:pStyle w:val="Paragraphedeliste"/>
        <w:numPr>
          <w:ilvl w:val="0"/>
          <w:numId w:val="6"/>
        </w:numPr>
        <w:rPr>
          <w:lang w:val="en-IE"/>
        </w:rPr>
      </w:pPr>
      <w:r w:rsidRPr="00A77BDF">
        <w:rPr>
          <w:lang w:val="en-IE"/>
        </w:rPr>
        <w:t>Send the stream to a server</w:t>
      </w:r>
    </w:p>
    <w:p w:rsidR="00005BBD" w:rsidRPr="00005BBD" w:rsidRDefault="00005BBD" w:rsidP="00005BBD">
      <w:pPr>
        <w:ind w:left="708"/>
        <w:rPr>
          <w:lang w:val="en-IE"/>
        </w:rPr>
      </w:pPr>
      <w:r>
        <w:rPr>
          <w:lang w:val="en-IE"/>
        </w:rPr>
        <w:t xml:space="preserve">Sending audio and video to the broadcasting platform must be automatically available when the platform parameters are filled in. </w:t>
      </w:r>
    </w:p>
    <w:p w:rsidR="008C59F9" w:rsidRDefault="008C59F9" w:rsidP="008C59F9">
      <w:pPr>
        <w:pStyle w:val="Paragraphedeliste"/>
        <w:numPr>
          <w:ilvl w:val="0"/>
          <w:numId w:val="6"/>
        </w:numPr>
        <w:rPr>
          <w:lang w:val="en-IE"/>
        </w:rPr>
      </w:pPr>
      <w:r w:rsidRPr="00A77BDF">
        <w:rPr>
          <w:lang w:val="en-IE"/>
        </w:rPr>
        <w:t>Display stream in the software</w:t>
      </w:r>
    </w:p>
    <w:p w:rsidR="002678C5" w:rsidRPr="002678C5" w:rsidRDefault="002678C5" w:rsidP="002678C5">
      <w:pPr>
        <w:ind w:left="708"/>
        <w:rPr>
          <w:lang w:val="en-IE"/>
        </w:rPr>
      </w:pPr>
      <w:r>
        <w:rPr>
          <w:lang w:val="en-IE"/>
        </w:rPr>
        <w:t xml:space="preserve">A </w:t>
      </w:r>
      <w:r w:rsidR="00360E47">
        <w:rPr>
          <w:lang w:val="en-IE"/>
        </w:rPr>
        <w:t>player must be present into the interface to show the content which is currently streaming.</w:t>
      </w:r>
    </w:p>
    <w:p w:rsidR="008C59F9" w:rsidRDefault="008C59F9" w:rsidP="008C59F9">
      <w:pPr>
        <w:pStyle w:val="Paragraphedeliste"/>
        <w:numPr>
          <w:ilvl w:val="0"/>
          <w:numId w:val="6"/>
        </w:numPr>
        <w:rPr>
          <w:lang w:val="en-IE"/>
        </w:rPr>
      </w:pPr>
      <w:r w:rsidRPr="00A77BDF">
        <w:rPr>
          <w:lang w:val="en-IE"/>
        </w:rPr>
        <w:t>Display feedback of the streaming</w:t>
      </w:r>
    </w:p>
    <w:p w:rsidR="00473CDC" w:rsidRDefault="007755A5" w:rsidP="007755A5">
      <w:pPr>
        <w:ind w:left="708"/>
        <w:rPr>
          <w:lang w:val="en-IE"/>
        </w:rPr>
      </w:pPr>
      <w:r>
        <w:rPr>
          <w:lang w:val="en-IE"/>
        </w:rPr>
        <w:t xml:space="preserve">Feedback on the streaming must be given to the user into the interface. </w:t>
      </w:r>
    </w:p>
    <w:p w:rsidR="007755A5" w:rsidRPr="007755A5" w:rsidRDefault="00473CDC" w:rsidP="002259B7">
      <w:pPr>
        <w:rPr>
          <w:lang w:val="en-IE"/>
        </w:rPr>
      </w:pPr>
      <w:r>
        <w:rPr>
          <w:lang w:val="en-IE"/>
        </w:rPr>
        <w:br w:type="page"/>
      </w:r>
    </w:p>
    <w:p w:rsidR="00134489" w:rsidRPr="00A77BDF" w:rsidRDefault="00134489" w:rsidP="00134489">
      <w:pPr>
        <w:pStyle w:val="Titre3"/>
        <w:rPr>
          <w:lang w:val="en-IE"/>
        </w:rPr>
      </w:pPr>
      <w:bookmarkStart w:id="14" w:name="_Toc351030644"/>
      <w:r w:rsidRPr="00A77BDF">
        <w:rPr>
          <w:lang w:val="en-IE"/>
        </w:rPr>
        <w:lastRenderedPageBreak/>
        <w:t>Uses case</w:t>
      </w:r>
      <w:bookmarkEnd w:id="14"/>
    </w:p>
    <w:p w:rsidR="005D4D7E" w:rsidRPr="00A77BDF" w:rsidRDefault="005D4D7E" w:rsidP="005D4D7E">
      <w:pPr>
        <w:rPr>
          <w:lang w:val="en-IE"/>
        </w:rPr>
      </w:pPr>
    </w:p>
    <w:p w:rsidR="00A65100" w:rsidRPr="00A77BDF" w:rsidRDefault="00C66CF0" w:rsidP="00A65100">
      <w:pPr>
        <w:keepNext/>
        <w:rPr>
          <w:lang w:val="en-IE"/>
        </w:rPr>
      </w:pPr>
      <w:r w:rsidRPr="00A77BDF">
        <w:rPr>
          <w:noProof/>
          <w:lang w:val="fr-BE" w:eastAsia="fr-BE"/>
        </w:rPr>
        <w:drawing>
          <wp:inline distT="0" distB="0" distL="0" distR="0" wp14:anchorId="23B62D7E" wp14:editId="1EFBF452">
            <wp:extent cx="4109020" cy="30099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11">
                      <a:extLst>
                        <a:ext uri="{28A0092B-C50C-407E-A947-70E740481C1C}">
                          <a14:useLocalDpi xmlns:a14="http://schemas.microsoft.com/office/drawing/2010/main" val="0"/>
                        </a:ext>
                      </a:extLst>
                    </a:blip>
                    <a:stretch>
                      <a:fillRect/>
                    </a:stretch>
                  </pic:blipFill>
                  <pic:spPr>
                    <a:xfrm>
                      <a:off x="0" y="0"/>
                      <a:ext cx="4109020" cy="3009900"/>
                    </a:xfrm>
                    <a:prstGeom prst="rect">
                      <a:avLst/>
                    </a:prstGeom>
                  </pic:spPr>
                </pic:pic>
              </a:graphicData>
            </a:graphic>
          </wp:inline>
        </w:drawing>
      </w:r>
    </w:p>
    <w:p w:rsidR="00010ADD" w:rsidRPr="00A77BDF" w:rsidRDefault="00A65100" w:rsidP="00A65100">
      <w:pPr>
        <w:pStyle w:val="Lgende"/>
        <w:rPr>
          <w:lang w:val="en-IE"/>
        </w:rPr>
      </w:pPr>
      <w:r w:rsidRPr="00A77BDF">
        <w:rPr>
          <w:lang w:val="en-IE"/>
        </w:rPr>
        <w:t xml:space="preserve">Figure </w:t>
      </w:r>
      <w:r w:rsidRPr="00A77BDF">
        <w:rPr>
          <w:lang w:val="en-IE"/>
        </w:rPr>
        <w:fldChar w:fldCharType="begin"/>
      </w:r>
      <w:r w:rsidRPr="00A77BDF">
        <w:rPr>
          <w:lang w:val="en-IE"/>
        </w:rPr>
        <w:instrText xml:space="preserve"> STYLEREF 1 \s </w:instrText>
      </w:r>
      <w:r w:rsidRPr="00A77BDF">
        <w:rPr>
          <w:lang w:val="en-IE"/>
        </w:rPr>
        <w:fldChar w:fldCharType="separate"/>
      </w:r>
      <w:r w:rsidR="00896B7A">
        <w:rPr>
          <w:noProof/>
          <w:lang w:val="en-IE"/>
        </w:rPr>
        <w:t>III</w:t>
      </w:r>
      <w:r w:rsidRPr="00A77BDF">
        <w:rPr>
          <w:lang w:val="en-IE"/>
        </w:rPr>
        <w:fldChar w:fldCharType="end"/>
      </w:r>
      <w:r w:rsidRPr="00A77BDF">
        <w:rPr>
          <w:lang w:val="en-IE"/>
        </w:rPr>
        <w:noBreakHyphen/>
      </w:r>
      <w:r w:rsidRPr="00A77BDF">
        <w:rPr>
          <w:lang w:val="en-IE"/>
        </w:rPr>
        <w:fldChar w:fldCharType="begin"/>
      </w:r>
      <w:r w:rsidRPr="00A77BDF">
        <w:rPr>
          <w:lang w:val="en-IE"/>
        </w:rPr>
        <w:instrText xml:space="preserve"> SEQ Figure \* ARABIC \s 1 </w:instrText>
      </w:r>
      <w:r w:rsidRPr="00A77BDF">
        <w:rPr>
          <w:lang w:val="en-IE"/>
        </w:rPr>
        <w:fldChar w:fldCharType="separate"/>
      </w:r>
      <w:r w:rsidR="00896B7A">
        <w:rPr>
          <w:noProof/>
          <w:lang w:val="en-IE"/>
        </w:rPr>
        <w:t>1</w:t>
      </w:r>
      <w:r w:rsidRPr="00A77BDF">
        <w:rPr>
          <w:lang w:val="en-IE"/>
        </w:rPr>
        <w:fldChar w:fldCharType="end"/>
      </w:r>
      <w:r w:rsidRPr="00A77BDF">
        <w:rPr>
          <w:lang w:val="en-IE"/>
        </w:rPr>
        <w:t xml:space="preserve"> Use Case Diagram</w:t>
      </w:r>
    </w:p>
    <w:p w:rsidR="00247892" w:rsidRPr="00A77BDF" w:rsidRDefault="00247892" w:rsidP="00247892">
      <w:pPr>
        <w:pStyle w:val="Titre2"/>
      </w:pPr>
      <w:bookmarkStart w:id="15" w:name="_Toc351030645"/>
      <w:r w:rsidRPr="00A77BDF">
        <w:t>Functional requirements</w:t>
      </w:r>
      <w:bookmarkEnd w:id="15"/>
    </w:p>
    <w:p w:rsidR="00616F78" w:rsidRPr="00A77BDF" w:rsidRDefault="002E19CA" w:rsidP="00616F78">
      <w:pPr>
        <w:pStyle w:val="Titre3"/>
        <w:rPr>
          <w:lang w:val="en-IE"/>
        </w:rPr>
      </w:pPr>
      <w:r>
        <w:rPr>
          <w:lang w:val="en-IE"/>
        </w:rPr>
        <w:t>Store the project</w:t>
      </w:r>
    </w:p>
    <w:p w:rsidR="00407B61" w:rsidRDefault="00407B61" w:rsidP="00407B61">
      <w:pPr>
        <w:ind w:left="708"/>
        <w:rPr>
          <w:lang w:val="en-IE"/>
        </w:rPr>
      </w:pPr>
    </w:p>
    <w:p w:rsidR="00407B61" w:rsidRDefault="00407B61" w:rsidP="00407B61">
      <w:pPr>
        <w:pStyle w:val="Paragraphedeliste"/>
        <w:numPr>
          <w:ilvl w:val="0"/>
          <w:numId w:val="11"/>
        </w:numPr>
        <w:rPr>
          <w:lang w:val="en-IE"/>
        </w:rPr>
      </w:pPr>
      <w:r>
        <w:rPr>
          <w:lang w:val="en-IE"/>
        </w:rPr>
        <w:t xml:space="preserve">Ensure the application can access the repertory where the </w:t>
      </w:r>
      <w:r w:rsidR="00357E5D">
        <w:rPr>
          <w:lang w:val="en-IE"/>
        </w:rPr>
        <w:t>user wants</w:t>
      </w:r>
      <w:r>
        <w:rPr>
          <w:lang w:val="en-IE"/>
        </w:rPr>
        <w:t xml:space="preserve"> to save the project.</w:t>
      </w:r>
    </w:p>
    <w:p w:rsidR="005A1031" w:rsidRPr="00407B61" w:rsidRDefault="00966BD4" w:rsidP="00407B61">
      <w:pPr>
        <w:pStyle w:val="Paragraphedeliste"/>
        <w:numPr>
          <w:ilvl w:val="0"/>
          <w:numId w:val="11"/>
        </w:numPr>
        <w:rPr>
          <w:lang w:val="en-IE"/>
        </w:rPr>
      </w:pPr>
      <w:r>
        <w:rPr>
          <w:lang w:val="en-IE"/>
        </w:rPr>
        <w:t>Ensure the project file is not corrupted</w:t>
      </w:r>
      <w:r w:rsidR="003A2F95">
        <w:rPr>
          <w:lang w:val="en-IE"/>
        </w:rPr>
        <w:t xml:space="preserve"> when the application have to load it.</w:t>
      </w:r>
    </w:p>
    <w:p w:rsidR="00616F78" w:rsidRPr="00A77BDF" w:rsidRDefault="00616F78" w:rsidP="00616F78">
      <w:pPr>
        <w:pStyle w:val="Titre3"/>
        <w:rPr>
          <w:lang w:val="en-IE"/>
        </w:rPr>
      </w:pPr>
      <w:bookmarkStart w:id="16" w:name="_Toc351030647"/>
      <w:r w:rsidRPr="00A77BDF">
        <w:rPr>
          <w:lang w:val="en-IE"/>
        </w:rPr>
        <w:t xml:space="preserve">Configure </w:t>
      </w:r>
      <w:r w:rsidR="00A65100" w:rsidRPr="00A77BDF">
        <w:rPr>
          <w:lang w:val="en-IE"/>
        </w:rPr>
        <w:t>the streaming</w:t>
      </w:r>
      <w:r w:rsidRPr="00A77BDF">
        <w:rPr>
          <w:lang w:val="en-IE"/>
        </w:rPr>
        <w:t xml:space="preserve"> platform and parameters</w:t>
      </w:r>
      <w:bookmarkEnd w:id="16"/>
    </w:p>
    <w:p w:rsidR="00923326" w:rsidRDefault="00923326" w:rsidP="00923326">
      <w:pPr>
        <w:rPr>
          <w:lang w:val="en-IE"/>
        </w:rPr>
      </w:pPr>
    </w:p>
    <w:p w:rsidR="00BE63CF" w:rsidRDefault="00EF2283" w:rsidP="00EF2283">
      <w:pPr>
        <w:pStyle w:val="Paragraphedeliste"/>
        <w:numPr>
          <w:ilvl w:val="0"/>
          <w:numId w:val="10"/>
        </w:numPr>
        <w:rPr>
          <w:lang w:val="en-IE"/>
        </w:rPr>
      </w:pPr>
      <w:r>
        <w:rPr>
          <w:lang w:val="en-IE"/>
        </w:rPr>
        <w:t>Ensure to allow only coherent values using combo-box widgets and set a range of values for the upload broadband speed selection.</w:t>
      </w:r>
    </w:p>
    <w:p w:rsidR="00C54D7F" w:rsidRPr="00EF2283" w:rsidRDefault="00347172" w:rsidP="00EF2283">
      <w:pPr>
        <w:pStyle w:val="Paragraphedeliste"/>
        <w:numPr>
          <w:ilvl w:val="0"/>
          <w:numId w:val="10"/>
        </w:numPr>
        <w:rPr>
          <w:lang w:val="en-IE"/>
        </w:rPr>
      </w:pPr>
      <w:r>
        <w:rPr>
          <w:lang w:val="en-IE"/>
        </w:rPr>
        <w:t>Ensure to limit the allowed platform to the platform where the application is able to stream to.</w:t>
      </w:r>
    </w:p>
    <w:p w:rsidR="00616F78" w:rsidRPr="00A77BDF" w:rsidRDefault="00616F78" w:rsidP="00616F78">
      <w:pPr>
        <w:pStyle w:val="Titre3"/>
        <w:rPr>
          <w:lang w:val="en-IE"/>
        </w:rPr>
      </w:pPr>
      <w:bookmarkStart w:id="17" w:name="_Toc351030648"/>
      <w:r w:rsidRPr="00A77BDF">
        <w:rPr>
          <w:lang w:val="en-IE"/>
        </w:rPr>
        <w:t>Add media sources into the project</w:t>
      </w:r>
      <w:bookmarkEnd w:id="17"/>
    </w:p>
    <w:p w:rsidR="00923326" w:rsidRDefault="00923326" w:rsidP="003D06D1">
      <w:pPr>
        <w:ind w:left="708"/>
        <w:rPr>
          <w:lang w:val="en-IE"/>
        </w:rPr>
      </w:pPr>
    </w:p>
    <w:p w:rsidR="003D06D1" w:rsidRDefault="002F4255" w:rsidP="002F4255">
      <w:pPr>
        <w:pStyle w:val="Paragraphedeliste"/>
        <w:numPr>
          <w:ilvl w:val="0"/>
          <w:numId w:val="9"/>
        </w:numPr>
        <w:rPr>
          <w:lang w:val="en-IE"/>
        </w:rPr>
      </w:pPr>
      <w:r>
        <w:rPr>
          <w:lang w:val="en-IE"/>
        </w:rPr>
        <w:t xml:space="preserve">Ensure to not add two times the same source to the used source </w:t>
      </w:r>
    </w:p>
    <w:p w:rsidR="002F4255" w:rsidRPr="002F4255" w:rsidRDefault="002509C6" w:rsidP="002F4255">
      <w:pPr>
        <w:pStyle w:val="Paragraphedeliste"/>
        <w:numPr>
          <w:ilvl w:val="0"/>
          <w:numId w:val="9"/>
        </w:numPr>
        <w:rPr>
          <w:lang w:val="en-IE"/>
        </w:rPr>
      </w:pPr>
      <w:r>
        <w:rPr>
          <w:lang w:val="en-IE"/>
        </w:rPr>
        <w:t>Ensure that the is only one source for each type of source (video and audio)</w:t>
      </w:r>
    </w:p>
    <w:p w:rsidR="00616F78" w:rsidRPr="00A77BDF" w:rsidRDefault="00616F78" w:rsidP="00616F78">
      <w:pPr>
        <w:pStyle w:val="Titre3"/>
        <w:rPr>
          <w:lang w:val="en-IE"/>
        </w:rPr>
      </w:pPr>
      <w:bookmarkStart w:id="18" w:name="_Toc351030649"/>
      <w:r w:rsidRPr="00A77BDF">
        <w:rPr>
          <w:lang w:val="en-IE"/>
        </w:rPr>
        <w:t>Send the stream to a server</w:t>
      </w:r>
      <w:bookmarkEnd w:id="18"/>
    </w:p>
    <w:p w:rsidR="006D3606" w:rsidRDefault="006D3606" w:rsidP="006D3606">
      <w:pPr>
        <w:ind w:left="708"/>
        <w:rPr>
          <w:lang w:val="en-IE"/>
        </w:rPr>
      </w:pPr>
    </w:p>
    <w:p w:rsidR="006D3606" w:rsidRDefault="006D3606" w:rsidP="006D3606">
      <w:pPr>
        <w:pStyle w:val="Paragraphedeliste"/>
        <w:numPr>
          <w:ilvl w:val="0"/>
          <w:numId w:val="7"/>
        </w:numPr>
        <w:rPr>
          <w:lang w:val="en-IE"/>
        </w:rPr>
      </w:pPr>
      <w:r>
        <w:rPr>
          <w:lang w:val="en-IE"/>
        </w:rPr>
        <w:t xml:space="preserve">Ensure that image and video codecs are the codecs allowed by the broadcasting </w:t>
      </w:r>
      <w:r>
        <w:rPr>
          <w:lang w:val="en-IE"/>
        </w:rPr>
        <w:lastRenderedPageBreak/>
        <w:t>platforms</w:t>
      </w:r>
    </w:p>
    <w:p w:rsidR="006D3606" w:rsidRPr="006D3606" w:rsidRDefault="005A3272" w:rsidP="006D3606">
      <w:pPr>
        <w:pStyle w:val="Paragraphedeliste"/>
        <w:numPr>
          <w:ilvl w:val="0"/>
          <w:numId w:val="7"/>
        </w:numPr>
        <w:rPr>
          <w:lang w:val="en-IE"/>
        </w:rPr>
      </w:pPr>
      <w:r>
        <w:rPr>
          <w:lang w:val="en-IE"/>
        </w:rPr>
        <w:t xml:space="preserve">Ensure to ask the user if something is wrong with the broadcasting platform like a bad streaming key, the broadcasting platform server down, no source defined </w:t>
      </w:r>
      <w:r w:rsidR="00B3778D">
        <w:rPr>
          <w:lang w:val="en-IE"/>
        </w:rPr>
        <w:t>as used</w:t>
      </w:r>
      <w:r>
        <w:rPr>
          <w:lang w:val="en-IE"/>
        </w:rPr>
        <w:t>.</w:t>
      </w:r>
    </w:p>
    <w:p w:rsidR="00616F78" w:rsidRPr="00A77BDF" w:rsidRDefault="00616F78" w:rsidP="00616F78">
      <w:pPr>
        <w:pStyle w:val="Titre3"/>
        <w:rPr>
          <w:lang w:val="en-IE"/>
        </w:rPr>
      </w:pPr>
      <w:bookmarkStart w:id="19" w:name="_Toc351030650"/>
      <w:r w:rsidRPr="00A77BDF">
        <w:rPr>
          <w:lang w:val="en-IE"/>
        </w:rPr>
        <w:t>Display stream in the software</w:t>
      </w:r>
      <w:bookmarkEnd w:id="19"/>
    </w:p>
    <w:p w:rsidR="00923326" w:rsidRDefault="00923326" w:rsidP="006D3606">
      <w:pPr>
        <w:ind w:left="708"/>
        <w:rPr>
          <w:lang w:val="en-IE"/>
        </w:rPr>
      </w:pPr>
    </w:p>
    <w:p w:rsidR="006D3606" w:rsidRPr="006D3606" w:rsidRDefault="006D3606" w:rsidP="006D3606">
      <w:pPr>
        <w:pStyle w:val="Paragraphedeliste"/>
        <w:numPr>
          <w:ilvl w:val="0"/>
          <w:numId w:val="8"/>
        </w:numPr>
        <w:rPr>
          <w:lang w:val="en-IE"/>
        </w:rPr>
      </w:pPr>
      <w:r>
        <w:rPr>
          <w:lang w:val="en-IE"/>
        </w:rPr>
        <w:t>Use a Queue store each video and audio to play in the player and automatically reload this queue to keep playing the streaming since the streamin</w:t>
      </w:r>
      <w:r w:rsidR="001A0CCC">
        <w:rPr>
          <w:lang w:val="en-IE"/>
        </w:rPr>
        <w:t>g was not stopped</w:t>
      </w:r>
    </w:p>
    <w:p w:rsidR="00616F78" w:rsidRDefault="00616F78" w:rsidP="00616F78">
      <w:pPr>
        <w:pStyle w:val="Titre3"/>
        <w:rPr>
          <w:lang w:val="en-IE"/>
        </w:rPr>
      </w:pPr>
      <w:bookmarkStart w:id="20" w:name="_Toc351030651"/>
      <w:r w:rsidRPr="00A77BDF">
        <w:rPr>
          <w:lang w:val="en-IE"/>
        </w:rPr>
        <w:t>Display feedback of the streaming</w:t>
      </w:r>
      <w:bookmarkEnd w:id="20"/>
    </w:p>
    <w:p w:rsidR="005B2C69" w:rsidRDefault="005B2C69" w:rsidP="005B2C69">
      <w:pPr>
        <w:rPr>
          <w:lang w:val="en-IE"/>
        </w:rPr>
      </w:pPr>
    </w:p>
    <w:p w:rsidR="005B2C69" w:rsidRPr="008A68D9" w:rsidRDefault="008A68D9" w:rsidP="008A68D9">
      <w:pPr>
        <w:pStyle w:val="Paragraphedeliste"/>
        <w:numPr>
          <w:ilvl w:val="0"/>
          <w:numId w:val="12"/>
        </w:numPr>
        <w:rPr>
          <w:lang w:val="en-IE"/>
        </w:rPr>
      </w:pPr>
      <w:r>
        <w:rPr>
          <w:lang w:val="en-IE"/>
        </w:rPr>
        <w:t xml:space="preserve">Ensure to display every useful feedback into the interface and to filter every useless feedback. </w:t>
      </w:r>
    </w:p>
    <w:p w:rsidR="00923326" w:rsidRPr="00A77BDF" w:rsidRDefault="00923326" w:rsidP="00923326">
      <w:pPr>
        <w:rPr>
          <w:lang w:val="en-IE"/>
        </w:rPr>
      </w:pPr>
    </w:p>
    <w:p w:rsidR="00247892" w:rsidRPr="00A77BDF" w:rsidRDefault="00247892" w:rsidP="00247892">
      <w:pPr>
        <w:pStyle w:val="Titre2"/>
      </w:pPr>
      <w:bookmarkStart w:id="21" w:name="_Toc351030652"/>
      <w:r w:rsidRPr="00A77BDF">
        <w:t>Use Cases</w:t>
      </w:r>
      <w:bookmarkEnd w:id="21"/>
    </w:p>
    <w:p w:rsidR="00E054D1" w:rsidRPr="00A77BDF" w:rsidRDefault="00DD1749" w:rsidP="00247892">
      <w:pPr>
        <w:ind w:left="360"/>
        <w:rPr>
          <w:lang w:val="en-IE"/>
        </w:rPr>
      </w:pPr>
      <w:r w:rsidRPr="00A77BDF">
        <w:rPr>
          <w:lang w:val="en-IE"/>
        </w:rPr>
        <w:t>For each use case</w:t>
      </w:r>
      <w:r w:rsidR="00247892" w:rsidRPr="00A77BDF">
        <w:rPr>
          <w:lang w:val="en-IE"/>
        </w:rPr>
        <w:t>: description, diagrams (main use case first)</w:t>
      </w:r>
    </w:p>
    <w:p w:rsidR="00E054D1" w:rsidRPr="00A77BDF" w:rsidRDefault="00E054D1" w:rsidP="00E054D1">
      <w:pPr>
        <w:pStyle w:val="Titre3"/>
        <w:rPr>
          <w:lang w:val="en-IE"/>
        </w:rPr>
      </w:pPr>
      <w:bookmarkStart w:id="22" w:name="_Toc351030653"/>
      <w:r w:rsidRPr="00A77BDF">
        <w:rPr>
          <w:lang w:val="en-IE"/>
        </w:rPr>
        <w:t>Create a new project</w:t>
      </w:r>
      <w:bookmarkEnd w:id="22"/>
    </w:p>
    <w:p w:rsidR="00613466" w:rsidRPr="00A77BDF" w:rsidRDefault="00463EC0" w:rsidP="00F22F11">
      <w:pPr>
        <w:ind w:left="708"/>
        <w:rPr>
          <w:lang w:val="en-IE"/>
        </w:rPr>
      </w:pPr>
      <w:r w:rsidRPr="00A77BDF">
        <w:rPr>
          <w:lang w:val="en-IE"/>
        </w:rPr>
        <w:t>The user wants to create a new project.</w:t>
      </w:r>
      <w:r w:rsidRPr="00A77BDF">
        <w:rPr>
          <w:lang w:val="en-IE"/>
        </w:rPr>
        <w:br/>
        <w:t>The user clicks</w:t>
      </w:r>
      <w:r w:rsidR="00F0777C" w:rsidRPr="00A77BDF">
        <w:rPr>
          <w:lang w:val="en-IE"/>
        </w:rPr>
        <w:t xml:space="preserve"> on the “File” menu and click on the “create new project </w:t>
      </w:r>
      <w:r w:rsidR="0080460E" w:rsidRPr="00A77BDF">
        <w:rPr>
          <w:lang w:val="en-IE"/>
        </w:rPr>
        <w:t>“button</w:t>
      </w:r>
      <w:r w:rsidRPr="00A77BDF">
        <w:rPr>
          <w:lang w:val="en-IE"/>
        </w:rPr>
        <w:t xml:space="preserve"> in the interface.</w:t>
      </w:r>
      <w:r w:rsidRPr="00A77BDF">
        <w:rPr>
          <w:lang w:val="en-IE"/>
        </w:rPr>
        <w:br/>
        <w:t>A new window appears and asks the user to give a name to the project.</w:t>
      </w:r>
      <w:r w:rsidRPr="00A77BDF">
        <w:rPr>
          <w:lang w:val="en-IE"/>
        </w:rPr>
        <w:br/>
        <w:t>After clicking on the create button, the new project is created and the streaming configuration windows appears.</w:t>
      </w:r>
    </w:p>
    <w:p w:rsidR="00E054D1" w:rsidRPr="00A77BDF" w:rsidRDefault="00E054D1" w:rsidP="00E054D1">
      <w:pPr>
        <w:pStyle w:val="Titre3"/>
        <w:rPr>
          <w:lang w:val="en-IE"/>
        </w:rPr>
      </w:pPr>
      <w:bookmarkStart w:id="23" w:name="_Toc351030654"/>
      <w:r w:rsidRPr="00A77BDF">
        <w:rPr>
          <w:lang w:val="en-IE"/>
        </w:rPr>
        <w:t>Load the source available</w:t>
      </w:r>
      <w:bookmarkEnd w:id="23"/>
    </w:p>
    <w:p w:rsidR="00613466" w:rsidRPr="00A77BDF" w:rsidRDefault="00F22F11" w:rsidP="00F22F11">
      <w:pPr>
        <w:ind w:left="708"/>
        <w:rPr>
          <w:lang w:val="en-IE"/>
        </w:rPr>
      </w:pPr>
      <w:r w:rsidRPr="00A77BDF">
        <w:rPr>
          <w:lang w:val="en-IE"/>
        </w:rPr>
        <w:t xml:space="preserve">When starting a new project the sources available are automatically </w:t>
      </w:r>
      <w:r w:rsidR="00120480" w:rsidRPr="00A77BDF">
        <w:rPr>
          <w:lang w:val="en-IE"/>
        </w:rPr>
        <w:t>loads</w:t>
      </w:r>
      <w:r w:rsidRPr="00A77BDF">
        <w:rPr>
          <w:lang w:val="en-IE"/>
        </w:rPr>
        <w:t xml:space="preserve"> and </w:t>
      </w:r>
      <w:r w:rsidR="00120480" w:rsidRPr="00A77BDF">
        <w:rPr>
          <w:lang w:val="en-IE"/>
        </w:rPr>
        <w:t>appears</w:t>
      </w:r>
      <w:r w:rsidRPr="00A77BDF">
        <w:rPr>
          <w:lang w:val="en-IE"/>
        </w:rPr>
        <w:t xml:space="preserve"> in the sources list of the software</w:t>
      </w:r>
    </w:p>
    <w:p w:rsidR="00E054D1" w:rsidRPr="00A77BDF" w:rsidRDefault="00E054D1" w:rsidP="00E054D1">
      <w:pPr>
        <w:pStyle w:val="Titre3"/>
        <w:rPr>
          <w:lang w:val="en-IE"/>
        </w:rPr>
      </w:pPr>
      <w:bookmarkStart w:id="24" w:name="_Toc351030655"/>
      <w:r w:rsidRPr="00A77BDF">
        <w:rPr>
          <w:lang w:val="en-IE"/>
        </w:rPr>
        <w:t>Add a source into the project</w:t>
      </w:r>
      <w:bookmarkEnd w:id="24"/>
    </w:p>
    <w:p w:rsidR="00613466" w:rsidRPr="00A77BDF" w:rsidRDefault="004A7696" w:rsidP="004A7696">
      <w:pPr>
        <w:ind w:left="708"/>
        <w:rPr>
          <w:lang w:val="en-IE"/>
        </w:rPr>
      </w:pPr>
      <w:r w:rsidRPr="00A77BDF">
        <w:rPr>
          <w:lang w:val="en-IE"/>
        </w:rPr>
        <w:t>When the user want</w:t>
      </w:r>
      <w:r w:rsidR="007809F5" w:rsidRPr="00A77BDF">
        <w:rPr>
          <w:lang w:val="en-IE"/>
        </w:rPr>
        <w:t>s</w:t>
      </w:r>
      <w:r w:rsidRPr="00A77BDF">
        <w:rPr>
          <w:lang w:val="en-IE"/>
        </w:rPr>
        <w:t xml:space="preserve"> to add a source into his project he simply click on the source wanted in the source list and click on a button</w:t>
      </w:r>
      <w:r w:rsidR="004147B6" w:rsidRPr="00A77BDF">
        <w:rPr>
          <w:lang w:val="en-IE"/>
        </w:rPr>
        <w:t xml:space="preserve"> with an arrow to the right</w:t>
      </w:r>
      <w:r w:rsidRPr="00A77BDF">
        <w:rPr>
          <w:lang w:val="en-IE"/>
        </w:rPr>
        <w:t xml:space="preserve"> to add this source into the project</w:t>
      </w:r>
      <w:r w:rsidR="004147B6" w:rsidRPr="00A77BDF">
        <w:rPr>
          <w:lang w:val="en-IE"/>
        </w:rPr>
        <w:t>, he can now see his selected source into the project source list call “Show”</w:t>
      </w:r>
      <w:r w:rsidRPr="00A77BDF">
        <w:rPr>
          <w:lang w:val="en-IE"/>
        </w:rPr>
        <w:t>.</w:t>
      </w:r>
    </w:p>
    <w:p w:rsidR="00E054D1" w:rsidRPr="00A77BDF" w:rsidRDefault="00E054D1" w:rsidP="00E054D1">
      <w:pPr>
        <w:pStyle w:val="Titre3"/>
        <w:rPr>
          <w:lang w:val="en-IE"/>
        </w:rPr>
      </w:pPr>
      <w:bookmarkStart w:id="25" w:name="_Toc351030656"/>
      <w:r w:rsidRPr="00A77BDF">
        <w:rPr>
          <w:lang w:val="en-IE"/>
        </w:rPr>
        <w:t>Remove a source from the project</w:t>
      </w:r>
      <w:bookmarkEnd w:id="25"/>
    </w:p>
    <w:p w:rsidR="00613466" w:rsidRPr="00A77BDF" w:rsidRDefault="007809F5" w:rsidP="007809F5">
      <w:pPr>
        <w:ind w:left="708"/>
        <w:rPr>
          <w:lang w:val="en-IE"/>
        </w:rPr>
      </w:pPr>
      <w:r w:rsidRPr="00A77BDF">
        <w:rPr>
          <w:lang w:val="en-IE"/>
        </w:rPr>
        <w:t>When the user wants to remove a source from the project he click on</w:t>
      </w:r>
      <w:r w:rsidR="004147B6" w:rsidRPr="00A77BDF">
        <w:rPr>
          <w:lang w:val="en-IE"/>
        </w:rPr>
        <w:t xml:space="preserve"> the source wanted into the source list of the project named “show”</w:t>
      </w:r>
      <w:r w:rsidR="00FF6DD3" w:rsidRPr="00A77BDF">
        <w:rPr>
          <w:lang w:val="en-IE"/>
        </w:rPr>
        <w:t xml:space="preserve"> and click on the left arrow, he can see that the source is no more into the project list but in the source list.</w:t>
      </w:r>
    </w:p>
    <w:p w:rsidR="00E054D1" w:rsidRPr="00A77BDF" w:rsidRDefault="00E054D1" w:rsidP="00E054D1">
      <w:pPr>
        <w:pStyle w:val="Titre3"/>
        <w:rPr>
          <w:lang w:val="en-IE"/>
        </w:rPr>
      </w:pPr>
      <w:bookmarkStart w:id="26" w:name="_Toc351030657"/>
      <w:r w:rsidRPr="00A77BDF">
        <w:rPr>
          <w:lang w:val="en-IE"/>
        </w:rPr>
        <w:t>Choose a broadcasting platform</w:t>
      </w:r>
      <w:bookmarkEnd w:id="26"/>
    </w:p>
    <w:p w:rsidR="00613466" w:rsidRPr="00A77BDF" w:rsidRDefault="00EE5027" w:rsidP="00EE5027">
      <w:pPr>
        <w:ind w:left="708"/>
        <w:rPr>
          <w:lang w:val="en-IE"/>
        </w:rPr>
      </w:pPr>
      <w:r w:rsidRPr="00A77BDF">
        <w:rPr>
          <w:lang w:val="en-IE"/>
        </w:rPr>
        <w:t>The user wants to choose a broadcasting platform. He clicks on the menu “</w:t>
      </w:r>
      <w:proofErr w:type="spellStart"/>
      <w:r w:rsidRPr="00A77BDF">
        <w:rPr>
          <w:lang w:val="en-IE"/>
        </w:rPr>
        <w:t>Config</w:t>
      </w:r>
      <w:proofErr w:type="spellEnd"/>
      <w:r w:rsidRPr="00A77BDF">
        <w:rPr>
          <w:lang w:val="en-IE"/>
        </w:rPr>
        <w:t>”, then “Choose platform“, a window appear with the platforms he can choose, he can select a p</w:t>
      </w:r>
      <w:r w:rsidR="00FC254C" w:rsidRPr="00A77BDF">
        <w:rPr>
          <w:lang w:val="en-IE"/>
        </w:rPr>
        <w:t>l</w:t>
      </w:r>
      <w:r w:rsidRPr="00A77BDF">
        <w:rPr>
          <w:lang w:val="en-IE"/>
        </w:rPr>
        <w:t>atform then enter a streaming key and click on the « ok » button</w:t>
      </w:r>
      <w:r w:rsidR="0088133D" w:rsidRPr="00A77BDF">
        <w:rPr>
          <w:bCs/>
          <w:lang w:val="en-IE"/>
        </w:rPr>
        <w:t>. He can access to the streaming parameters too.</w:t>
      </w:r>
    </w:p>
    <w:p w:rsidR="00E054D1" w:rsidRPr="00A77BDF" w:rsidRDefault="00E054D1" w:rsidP="00E054D1">
      <w:pPr>
        <w:pStyle w:val="Titre3"/>
        <w:rPr>
          <w:lang w:val="en-IE"/>
        </w:rPr>
      </w:pPr>
      <w:bookmarkStart w:id="27" w:name="_Toc351030658"/>
      <w:r w:rsidRPr="00A77BDF">
        <w:rPr>
          <w:lang w:val="en-IE"/>
        </w:rPr>
        <w:lastRenderedPageBreak/>
        <w:t>Configure the streaming parameters</w:t>
      </w:r>
      <w:bookmarkEnd w:id="27"/>
    </w:p>
    <w:p w:rsidR="00795D5C" w:rsidRPr="00A77BDF" w:rsidRDefault="00795D5C" w:rsidP="00795D5C">
      <w:pPr>
        <w:ind w:left="708"/>
        <w:rPr>
          <w:lang w:val="en-IE"/>
        </w:rPr>
      </w:pPr>
      <w:r w:rsidRPr="00A77BDF">
        <w:rPr>
          <w:lang w:val="en-IE"/>
        </w:rPr>
        <w:t>The user wants to configure the streaming parameters.</w:t>
      </w:r>
      <w:r w:rsidRPr="00A77BDF">
        <w:rPr>
          <w:lang w:val="en-IE"/>
        </w:rPr>
        <w:br/>
        <w:t>The user clicks on the “</w:t>
      </w:r>
      <w:proofErr w:type="spellStart"/>
      <w:r w:rsidRPr="00A77BDF">
        <w:rPr>
          <w:lang w:val="en-IE"/>
        </w:rPr>
        <w:t>Config</w:t>
      </w:r>
      <w:proofErr w:type="spellEnd"/>
      <w:r w:rsidRPr="00A77BDF">
        <w:rPr>
          <w:lang w:val="en-IE"/>
        </w:rPr>
        <w:t>” menu and click on the “Configure parameters” button in the interface.</w:t>
      </w:r>
      <w:r w:rsidRPr="00A77BDF">
        <w:rPr>
          <w:lang w:val="en-IE"/>
        </w:rPr>
        <w:br/>
        <w:t xml:space="preserve">A new window appear witch allow the user to configure the broadcasting platform parameters (size, format, bitrate, speed). The </w:t>
      </w:r>
      <w:r w:rsidR="00DE504F" w:rsidRPr="00A77BDF">
        <w:rPr>
          <w:lang w:val="en-IE"/>
        </w:rPr>
        <w:t>user validates</w:t>
      </w:r>
      <w:r w:rsidRPr="00A77BDF">
        <w:rPr>
          <w:lang w:val="en-IE"/>
        </w:rPr>
        <w:t xml:space="preserve"> the changes by clicking on the ok button.</w:t>
      </w:r>
    </w:p>
    <w:p w:rsidR="00613466" w:rsidRPr="00A77BDF" w:rsidRDefault="00613466" w:rsidP="00613466">
      <w:pPr>
        <w:rPr>
          <w:lang w:val="en-IE"/>
        </w:rPr>
      </w:pPr>
    </w:p>
    <w:p w:rsidR="00E054D1" w:rsidRPr="00A77BDF" w:rsidRDefault="00E054D1" w:rsidP="00E054D1">
      <w:pPr>
        <w:pStyle w:val="Titre3"/>
        <w:rPr>
          <w:lang w:val="en-IE"/>
        </w:rPr>
      </w:pPr>
      <w:bookmarkStart w:id="28" w:name="_Toc351030659"/>
      <w:r w:rsidRPr="00A77BDF">
        <w:rPr>
          <w:lang w:val="en-IE"/>
        </w:rPr>
        <w:t>Save the project</w:t>
      </w:r>
      <w:bookmarkEnd w:id="28"/>
    </w:p>
    <w:p w:rsidR="00613466" w:rsidRPr="00A77BDF" w:rsidRDefault="00200FFC" w:rsidP="00200FFC">
      <w:pPr>
        <w:ind w:left="708"/>
        <w:rPr>
          <w:lang w:val="en-IE"/>
        </w:rPr>
      </w:pPr>
      <w:r w:rsidRPr="00A77BDF">
        <w:rPr>
          <w:lang w:val="en-IE"/>
        </w:rPr>
        <w:t xml:space="preserve">After configuring the project, the user can save it into a file, which can be reuse later. All parameters defined can be saved in the file like the sources </w:t>
      </w:r>
      <w:r w:rsidR="00E22EDA" w:rsidRPr="00A77BDF">
        <w:rPr>
          <w:lang w:val="en-IE"/>
        </w:rPr>
        <w:t>selected</w:t>
      </w:r>
      <w:r w:rsidRPr="00A77BDF">
        <w:rPr>
          <w:lang w:val="en-IE"/>
        </w:rPr>
        <w:t xml:space="preserve"> the configuration the platform </w:t>
      </w:r>
      <w:r w:rsidR="00A77BDF" w:rsidRPr="00A77BDF">
        <w:rPr>
          <w:lang w:val="en-IE"/>
        </w:rPr>
        <w:t>chosen</w:t>
      </w:r>
      <w:r w:rsidRPr="00A77BDF">
        <w:rPr>
          <w:lang w:val="en-IE"/>
        </w:rPr>
        <w:t>.</w:t>
      </w:r>
      <w:r w:rsidRPr="00A77BDF">
        <w:rPr>
          <w:lang w:val="en-IE"/>
        </w:rPr>
        <w:br/>
        <w:t xml:space="preserve">To save the project, the user has to go  on the “file” menu, he can save if a project file is already create, or save as if a file doesn’t exist. </w:t>
      </w:r>
    </w:p>
    <w:p w:rsidR="00E054D1" w:rsidRPr="00A77BDF" w:rsidRDefault="00E054D1" w:rsidP="00E054D1">
      <w:pPr>
        <w:pStyle w:val="Titre3"/>
        <w:rPr>
          <w:lang w:val="en-IE"/>
        </w:rPr>
      </w:pPr>
      <w:bookmarkStart w:id="29" w:name="_Toc351030660"/>
      <w:r w:rsidRPr="00A77BDF">
        <w:rPr>
          <w:lang w:val="en-IE"/>
        </w:rPr>
        <w:t>Open a project</w:t>
      </w:r>
      <w:bookmarkEnd w:id="29"/>
    </w:p>
    <w:p w:rsidR="0087540A" w:rsidRPr="00A77BDF" w:rsidRDefault="00B645BF" w:rsidP="00B645BF">
      <w:pPr>
        <w:ind w:left="708"/>
        <w:rPr>
          <w:lang w:val="en-IE"/>
        </w:rPr>
      </w:pPr>
      <w:r w:rsidRPr="00A77BDF">
        <w:rPr>
          <w:lang w:val="en-IE"/>
        </w:rPr>
        <w:t>The User want to open an existing project, he go on the “file” menu and select “open a project “, he has to select the file of the existing project and click on ok.</w:t>
      </w:r>
    </w:p>
    <w:p w:rsidR="0087540A" w:rsidRPr="00A77BDF" w:rsidRDefault="0087540A" w:rsidP="0087540A">
      <w:pPr>
        <w:pStyle w:val="Titre3"/>
        <w:rPr>
          <w:lang w:val="en-IE"/>
        </w:rPr>
      </w:pPr>
      <w:r w:rsidRPr="00A77BDF">
        <w:rPr>
          <w:lang w:val="en-IE"/>
        </w:rPr>
        <w:t>Rename a project</w:t>
      </w:r>
    </w:p>
    <w:p w:rsidR="00613466" w:rsidRPr="00A77BDF" w:rsidRDefault="00A77BDF" w:rsidP="00A77BDF">
      <w:pPr>
        <w:ind w:left="708"/>
        <w:rPr>
          <w:lang w:val="en-IE"/>
        </w:rPr>
      </w:pPr>
      <w:r>
        <w:rPr>
          <w:lang w:val="en-IE"/>
        </w:rPr>
        <w:t>The user can rename a project when he want to, he just has to go in the “edit” menu and click “rename” a new window appears where he can enter the new name of the project and click on “ok” to validate it.</w:t>
      </w:r>
    </w:p>
    <w:p w:rsidR="00E054D1" w:rsidRPr="00A77BDF" w:rsidRDefault="00E054D1" w:rsidP="00E054D1">
      <w:pPr>
        <w:pStyle w:val="Titre3"/>
        <w:rPr>
          <w:lang w:val="en-IE"/>
        </w:rPr>
      </w:pPr>
      <w:bookmarkStart w:id="30" w:name="_Toc351030661"/>
      <w:r w:rsidRPr="00A77BDF">
        <w:rPr>
          <w:lang w:val="en-IE"/>
        </w:rPr>
        <w:t>Start streaming</w:t>
      </w:r>
      <w:bookmarkEnd w:id="30"/>
    </w:p>
    <w:p w:rsidR="00613466" w:rsidRPr="00A77BDF" w:rsidRDefault="00E5465B" w:rsidP="000137E9">
      <w:pPr>
        <w:ind w:left="708"/>
        <w:rPr>
          <w:lang w:val="en-IE"/>
        </w:rPr>
      </w:pPr>
      <w:r w:rsidRPr="00A77BDF">
        <w:rPr>
          <w:lang w:val="en-IE"/>
        </w:rPr>
        <w:t>The user wants to start streaming. If he has selected some sources for his project and configure the streaming parameters he can click on the play button in the main window or in the “Show” menu, then the streaming start and after a few seconds the stream is displayed into the main</w:t>
      </w:r>
      <w:r w:rsidR="000137E9" w:rsidRPr="00A77BDF">
        <w:rPr>
          <w:lang w:val="en-IE"/>
        </w:rPr>
        <w:t xml:space="preserve"> </w:t>
      </w:r>
      <w:r w:rsidRPr="00A77BDF">
        <w:rPr>
          <w:lang w:val="en-IE"/>
        </w:rPr>
        <w:t>window.</w:t>
      </w:r>
    </w:p>
    <w:p w:rsidR="00E054D1" w:rsidRPr="00A77BDF" w:rsidRDefault="00E054D1" w:rsidP="00E054D1">
      <w:pPr>
        <w:pStyle w:val="Titre3"/>
        <w:rPr>
          <w:lang w:val="en-IE"/>
        </w:rPr>
      </w:pPr>
      <w:bookmarkStart w:id="31" w:name="_Toc351030662"/>
      <w:r w:rsidRPr="00A77BDF">
        <w:rPr>
          <w:lang w:val="en-IE"/>
        </w:rPr>
        <w:t>Stop streaming</w:t>
      </w:r>
      <w:bookmarkEnd w:id="31"/>
    </w:p>
    <w:p w:rsidR="00613466" w:rsidRPr="00A77BDF" w:rsidRDefault="000137E9" w:rsidP="00181108">
      <w:pPr>
        <w:ind w:left="708"/>
        <w:rPr>
          <w:lang w:val="en-IE"/>
        </w:rPr>
      </w:pPr>
      <w:r w:rsidRPr="00A77BDF">
        <w:rPr>
          <w:lang w:val="en-IE"/>
        </w:rPr>
        <w:t>The user can at every-time stop the streaming, by clicking on the button stop in the main window or in the “show” menu</w:t>
      </w:r>
      <w:r w:rsidR="00321B6E" w:rsidRPr="00A77BDF">
        <w:rPr>
          <w:lang w:val="en-IE"/>
        </w:rPr>
        <w:t>. Clicking on stop will stop the display of the stream and the broadcast on the streaming platform</w:t>
      </w:r>
      <w:r w:rsidRPr="00A77BDF">
        <w:rPr>
          <w:lang w:val="en-IE"/>
        </w:rPr>
        <w:t>. When the user stops the streaming, the project is still available. If he wants to stream again he just has to click on the play button again.</w:t>
      </w:r>
    </w:p>
    <w:p w:rsidR="00401FBB" w:rsidRPr="00A77BDF" w:rsidRDefault="00401FBB" w:rsidP="00401FBB">
      <w:pPr>
        <w:pStyle w:val="Titre3"/>
        <w:rPr>
          <w:lang w:val="en-IE"/>
        </w:rPr>
      </w:pPr>
      <w:bookmarkStart w:id="32" w:name="_Toc351030663"/>
      <w:r w:rsidRPr="00A77BDF">
        <w:rPr>
          <w:lang w:val="en-IE"/>
        </w:rPr>
        <w:t>Streaming display</w:t>
      </w:r>
      <w:bookmarkEnd w:id="32"/>
    </w:p>
    <w:p w:rsidR="00613466" w:rsidRPr="00A77BDF" w:rsidRDefault="00D83EB3" w:rsidP="00D83EB3">
      <w:pPr>
        <w:ind w:left="708"/>
        <w:rPr>
          <w:lang w:val="en-IE"/>
        </w:rPr>
      </w:pPr>
      <w:r w:rsidRPr="00A77BDF">
        <w:rPr>
          <w:lang w:val="en-IE"/>
        </w:rPr>
        <w:t>When the user wants to stream the result of what he sent is displayed into the software with just a little delay, the user can control the sound of the output.</w:t>
      </w:r>
    </w:p>
    <w:p w:rsidR="00E054D1" w:rsidRPr="00A77BDF" w:rsidRDefault="00E054D1" w:rsidP="00E054D1">
      <w:pPr>
        <w:pStyle w:val="Titre3"/>
        <w:rPr>
          <w:lang w:val="en-IE"/>
        </w:rPr>
      </w:pPr>
      <w:bookmarkStart w:id="33" w:name="_Toc351030664"/>
      <w:r w:rsidRPr="00A77BDF">
        <w:rPr>
          <w:lang w:val="en-IE"/>
        </w:rPr>
        <w:t>Streaming feedback</w:t>
      </w:r>
      <w:bookmarkEnd w:id="33"/>
    </w:p>
    <w:p w:rsidR="003130C6" w:rsidRPr="00A77BDF" w:rsidRDefault="00D83EB3" w:rsidP="00D83EB3">
      <w:pPr>
        <w:ind w:left="708"/>
        <w:rPr>
          <w:lang w:val="en-IE"/>
        </w:rPr>
      </w:pPr>
      <w:r w:rsidRPr="00A77BDF">
        <w:rPr>
          <w:lang w:val="en-IE"/>
        </w:rPr>
        <w:t>When the user is sending a stream he also has a text feedback into the software that will tell the state of the streaming and of the source capture.</w:t>
      </w:r>
      <w:r w:rsidR="003130C6" w:rsidRPr="00A77BDF">
        <w:rPr>
          <w:lang w:val="en-IE"/>
        </w:rPr>
        <w:br w:type="page"/>
      </w:r>
    </w:p>
    <w:p w:rsidR="003130C6" w:rsidRPr="00A77BDF" w:rsidRDefault="00247892" w:rsidP="00247892">
      <w:pPr>
        <w:pStyle w:val="Titre1"/>
        <w:rPr>
          <w:lang w:val="en-IE"/>
        </w:rPr>
      </w:pPr>
      <w:bookmarkStart w:id="34" w:name="_Toc351030665"/>
      <w:r w:rsidRPr="00A77BDF">
        <w:rPr>
          <w:lang w:val="en-IE"/>
        </w:rPr>
        <w:lastRenderedPageBreak/>
        <w:t>Chapter 4</w:t>
      </w:r>
      <w:r w:rsidR="003130C6" w:rsidRPr="00A77BDF">
        <w:rPr>
          <w:lang w:val="en-IE"/>
        </w:rPr>
        <w:t>: System Design</w:t>
      </w:r>
      <w:bookmarkEnd w:id="34"/>
    </w:p>
    <w:p w:rsidR="007102A2" w:rsidRPr="00A77BDF" w:rsidRDefault="007102A2" w:rsidP="007102A2">
      <w:pPr>
        <w:pStyle w:val="Titre2"/>
      </w:pPr>
      <w:bookmarkStart w:id="35" w:name="_Toc351030666"/>
      <w:r w:rsidRPr="00A77BDF">
        <w:t>User Interface Design</w:t>
      </w:r>
      <w:bookmarkEnd w:id="35"/>
    </w:p>
    <w:p w:rsidR="007102A2" w:rsidRPr="00A77BDF" w:rsidRDefault="007102A2" w:rsidP="007102A2">
      <w:pPr>
        <w:ind w:left="360"/>
        <w:rPr>
          <w:lang w:val="en-IE"/>
        </w:rPr>
      </w:pPr>
      <w:r w:rsidRPr="00A77BDF">
        <w:rPr>
          <w:lang w:val="en-IE"/>
        </w:rPr>
        <w:t>Main window draft and description</w:t>
      </w:r>
    </w:p>
    <w:p w:rsidR="007102A2" w:rsidRPr="00A77BDF" w:rsidRDefault="007102A2" w:rsidP="007102A2">
      <w:pPr>
        <w:pStyle w:val="Titre2"/>
      </w:pPr>
      <w:bookmarkStart w:id="36" w:name="_Toc351030667"/>
      <w:r w:rsidRPr="00A77BDF">
        <w:t>Functional Design</w:t>
      </w:r>
      <w:bookmarkEnd w:id="36"/>
    </w:p>
    <w:p w:rsidR="001F7CFE" w:rsidRPr="00A77BDF" w:rsidRDefault="007102A2" w:rsidP="007102A2">
      <w:pPr>
        <w:ind w:left="360"/>
        <w:rPr>
          <w:lang w:val="en-IE"/>
        </w:rPr>
      </w:pPr>
      <w:r w:rsidRPr="00A77BDF">
        <w:rPr>
          <w:lang w:val="en-IE"/>
        </w:rPr>
        <w:t>Descripti</w:t>
      </w:r>
      <w:r w:rsidR="001F7CFE" w:rsidRPr="00A77BDF">
        <w:rPr>
          <w:lang w:val="en-IE"/>
        </w:rPr>
        <w:t>on of the interactions (</w:t>
      </w:r>
      <w:r w:rsidR="00931F32">
        <w:fldChar w:fldCharType="begin"/>
      </w:r>
      <w:r w:rsidR="00931F32" w:rsidRPr="000636EE">
        <w:rPr>
          <w:lang w:val="en-GB"/>
          <w:rPrChange w:id="37" w:author="ModM" w:date="2013-04-09T14:59:00Z">
            <w:rPr/>
          </w:rPrChange>
        </w:rPr>
        <w:instrText xml:space="preserve"> HYPERLINK "http://en.wikipedia.org/wiki/Interaction_overview_diagram" \o "Interaction overview diagram" </w:instrText>
      </w:r>
      <w:r w:rsidR="00931F32">
        <w:fldChar w:fldCharType="separate"/>
      </w:r>
      <w:r w:rsidR="001F7CFE" w:rsidRPr="00A77BDF">
        <w:rPr>
          <w:rStyle w:val="Lienhypertexte"/>
          <w:rFonts w:ascii="Arial" w:hAnsi="Arial" w:cs="Arial"/>
          <w:color w:val="0B0080"/>
          <w:sz w:val="18"/>
          <w:szCs w:val="18"/>
          <w:shd w:val="clear" w:color="auto" w:fill="FFFFFF"/>
          <w:lang w:val="en-IE"/>
        </w:rPr>
        <w:t>Interaction overview diagram</w:t>
      </w:r>
      <w:r w:rsidR="00931F32">
        <w:rPr>
          <w:rStyle w:val="Lienhypertexte"/>
          <w:rFonts w:ascii="Arial" w:hAnsi="Arial" w:cs="Arial"/>
          <w:color w:val="0B0080"/>
          <w:sz w:val="18"/>
          <w:szCs w:val="18"/>
          <w:shd w:val="clear" w:color="auto" w:fill="FFFFFF"/>
          <w:lang w:val="en-IE"/>
        </w:rPr>
        <w:fldChar w:fldCharType="end"/>
      </w:r>
      <w:r w:rsidR="001F7CFE" w:rsidRPr="00A77BDF">
        <w:rPr>
          <w:lang w:val="en-IE"/>
        </w:rPr>
        <w:t xml:space="preserve"> )</w:t>
      </w:r>
    </w:p>
    <w:p w:rsidR="001F7CFE" w:rsidRPr="00A77BDF" w:rsidRDefault="001F7CFE" w:rsidP="001F7CFE">
      <w:pPr>
        <w:pStyle w:val="Titre2"/>
      </w:pPr>
      <w:bookmarkStart w:id="38" w:name="_Toc351030668"/>
      <w:r w:rsidRPr="00A77BDF">
        <w:t>Classes Design</w:t>
      </w:r>
      <w:bookmarkEnd w:id="38"/>
    </w:p>
    <w:p w:rsidR="00841F47" w:rsidRPr="00A77BDF" w:rsidRDefault="00841F47" w:rsidP="00841F47">
      <w:pPr>
        <w:pStyle w:val="Titre3"/>
        <w:rPr>
          <w:lang w:val="en-IE"/>
        </w:rPr>
      </w:pPr>
      <w:bookmarkStart w:id="39" w:name="_Toc351030669"/>
      <w:r w:rsidRPr="00A77BDF">
        <w:rPr>
          <w:lang w:val="en-IE"/>
        </w:rPr>
        <w:t>Design Pattern MVC</w:t>
      </w:r>
      <w:bookmarkEnd w:id="39"/>
    </w:p>
    <w:p w:rsidR="00841F47" w:rsidRPr="00A77BDF" w:rsidRDefault="00841F47" w:rsidP="00841F47">
      <w:pPr>
        <w:ind w:left="1416"/>
        <w:rPr>
          <w:lang w:val="en-IE"/>
        </w:rPr>
      </w:pPr>
      <w:r w:rsidRPr="00A77BDF">
        <w:rPr>
          <w:lang w:val="en-IE"/>
        </w:rPr>
        <w:t>Description of the MVC and why we use it</w:t>
      </w:r>
    </w:p>
    <w:p w:rsidR="001F7CFE" w:rsidRPr="00A77BDF" w:rsidRDefault="001F7CFE" w:rsidP="001F7CFE">
      <w:pPr>
        <w:pStyle w:val="Titre3"/>
        <w:rPr>
          <w:lang w:val="en-IE"/>
        </w:rPr>
      </w:pPr>
      <w:bookmarkStart w:id="40" w:name="_Toc351030670"/>
      <w:r w:rsidRPr="00A77BDF">
        <w:rPr>
          <w:lang w:val="en-IE"/>
        </w:rPr>
        <w:t>Overall Class Diagram</w:t>
      </w:r>
      <w:bookmarkEnd w:id="40"/>
    </w:p>
    <w:p w:rsidR="001F7CFE" w:rsidRPr="00A77BDF" w:rsidRDefault="001F7CFE" w:rsidP="001F7CFE">
      <w:pPr>
        <w:ind w:left="1416"/>
        <w:rPr>
          <w:lang w:val="en-IE"/>
        </w:rPr>
      </w:pPr>
      <w:r w:rsidRPr="00A77BDF">
        <w:rPr>
          <w:lang w:val="en-IE"/>
        </w:rPr>
        <w:t>Description of classes</w:t>
      </w:r>
    </w:p>
    <w:tbl>
      <w:tblPr>
        <w:tblStyle w:val="Grilledutableau"/>
        <w:tblW w:w="0" w:type="auto"/>
        <w:tblInd w:w="1416" w:type="dxa"/>
        <w:tblLook w:val="04A0" w:firstRow="1" w:lastRow="0" w:firstColumn="1" w:lastColumn="0" w:noHBand="0" w:noVBand="1"/>
      </w:tblPr>
      <w:tblGrid>
        <w:gridCol w:w="4476"/>
        <w:gridCol w:w="3396"/>
      </w:tblGrid>
      <w:tr w:rsidR="00841F47" w:rsidRPr="00A77BDF" w:rsidTr="00841F47">
        <w:tc>
          <w:tcPr>
            <w:tcW w:w="4476" w:type="dxa"/>
          </w:tcPr>
          <w:p w:rsidR="00841F47" w:rsidRPr="00A77BDF" w:rsidRDefault="00841F47" w:rsidP="001F7CFE">
            <w:pPr>
              <w:rPr>
                <w:lang w:val="en-IE"/>
              </w:rPr>
            </w:pPr>
            <w:r w:rsidRPr="00A77BDF">
              <w:rPr>
                <w:lang w:val="en-IE"/>
              </w:rPr>
              <w:t>Camera</w:t>
            </w:r>
          </w:p>
        </w:tc>
        <w:tc>
          <w:tcPr>
            <w:tcW w:w="3396" w:type="dxa"/>
          </w:tcPr>
          <w:p w:rsidR="00841F47" w:rsidRPr="00A77BDF" w:rsidRDefault="00841F47" w:rsidP="001F7CFE">
            <w:pPr>
              <w:rPr>
                <w:lang w:val="en-IE"/>
              </w:rPr>
            </w:pPr>
          </w:p>
        </w:tc>
      </w:tr>
      <w:tr w:rsidR="00841F47" w:rsidRPr="00A77BDF" w:rsidTr="00841F47">
        <w:tc>
          <w:tcPr>
            <w:tcW w:w="4476" w:type="dxa"/>
          </w:tcPr>
          <w:p w:rsidR="00841F47" w:rsidRPr="00A77BDF" w:rsidRDefault="00841F47" w:rsidP="001F7CFE">
            <w:pPr>
              <w:rPr>
                <w:lang w:val="en-IE"/>
              </w:rPr>
            </w:pPr>
            <w:r w:rsidRPr="00A77BDF">
              <w:rPr>
                <w:lang w:val="en-IE"/>
              </w:rPr>
              <w:t>Controller</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Microphone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Project</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r w:rsidRPr="00A77BDF">
              <w:rPr>
                <w:lang w:val="en-IE"/>
              </w:rPr>
              <w:t>Source</w:t>
            </w:r>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proofErr w:type="spellStart"/>
            <w:r w:rsidRPr="00A77BDF">
              <w:rPr>
                <w:lang w:val="en-IE"/>
              </w:rPr>
              <w:t>StreamThread</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1F7CFE">
            <w:pPr>
              <w:rPr>
                <w:lang w:val="en-IE"/>
              </w:rPr>
            </w:pPr>
            <w:proofErr w:type="spellStart"/>
            <w:r w:rsidRPr="00A77BDF">
              <w:rPr>
                <w:lang w:val="en-IE"/>
              </w:rPr>
              <w:t>StreamTools</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proofErr w:type="spellStart"/>
            <w:r w:rsidRPr="00A77BDF">
              <w:rPr>
                <w:lang w:val="en-IE"/>
              </w:rPr>
              <w:t>WinavTools</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lang w:val="en-IE"/>
              </w:rPr>
            </w:pPr>
            <w:proofErr w:type="spellStart"/>
            <w:r w:rsidRPr="00A77BDF">
              <w:rPr>
                <w:i/>
                <w:lang w:val="en-IE"/>
              </w:rPr>
              <w:t>ChooseCreateOpenProject</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MainWindow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NewProjectAssistant</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PlatformSelectionWindow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RenameProjectWindow</w:t>
            </w:r>
            <w:proofErr w:type="spellEnd"/>
          </w:p>
        </w:tc>
        <w:tc>
          <w:tcPr>
            <w:tcW w:w="3396" w:type="dxa"/>
          </w:tcPr>
          <w:p w:rsidR="00841F47" w:rsidRPr="00A77BDF" w:rsidRDefault="00841F47" w:rsidP="001F7CFE">
            <w:pPr>
              <w:rPr>
                <w:lang w:val="en-IE"/>
              </w:rPr>
            </w:pPr>
          </w:p>
        </w:tc>
      </w:tr>
      <w:tr w:rsidR="00841F47" w:rsidRPr="00A77BDF" w:rsidTr="00A87650">
        <w:tc>
          <w:tcPr>
            <w:tcW w:w="4476" w:type="dxa"/>
          </w:tcPr>
          <w:p w:rsidR="00841F47" w:rsidRPr="00A77BDF" w:rsidRDefault="00841F47" w:rsidP="00841F47">
            <w:pPr>
              <w:rPr>
                <w:i/>
                <w:lang w:val="en-IE"/>
              </w:rPr>
            </w:pPr>
            <w:proofErr w:type="spellStart"/>
            <w:r w:rsidRPr="00A77BDF">
              <w:rPr>
                <w:i/>
                <w:lang w:val="en-IE"/>
              </w:rPr>
              <w:t>StreamingParametersConfigurationWindow</w:t>
            </w:r>
            <w:proofErr w:type="spellEnd"/>
          </w:p>
        </w:tc>
        <w:tc>
          <w:tcPr>
            <w:tcW w:w="3396" w:type="dxa"/>
          </w:tcPr>
          <w:p w:rsidR="00841F47" w:rsidRPr="00A77BDF" w:rsidRDefault="00841F47" w:rsidP="001F7CFE">
            <w:pPr>
              <w:rPr>
                <w:lang w:val="en-IE"/>
              </w:rPr>
            </w:pPr>
          </w:p>
        </w:tc>
      </w:tr>
    </w:tbl>
    <w:p w:rsidR="00841F47" w:rsidRPr="00A77BDF" w:rsidRDefault="00841F47" w:rsidP="001F7CFE">
      <w:pPr>
        <w:ind w:left="1416"/>
        <w:rPr>
          <w:lang w:val="en-IE"/>
        </w:rPr>
      </w:pPr>
    </w:p>
    <w:p w:rsidR="001F7CFE" w:rsidRPr="00A77BDF" w:rsidRDefault="001F7CFE" w:rsidP="001F7CFE">
      <w:pPr>
        <w:pStyle w:val="Titre3"/>
        <w:rPr>
          <w:lang w:val="en-IE"/>
        </w:rPr>
      </w:pPr>
      <w:bookmarkStart w:id="41" w:name="_Toc351030671"/>
      <w:r w:rsidRPr="00A77BDF">
        <w:rPr>
          <w:lang w:val="en-IE"/>
        </w:rPr>
        <w:t>Class Diagram</w:t>
      </w:r>
      <w:bookmarkEnd w:id="41"/>
    </w:p>
    <w:p w:rsidR="003130C6" w:rsidRPr="00A77BDF" w:rsidRDefault="001F7CFE" w:rsidP="001F7CFE">
      <w:pPr>
        <w:ind w:left="1416"/>
        <w:rPr>
          <w:lang w:val="en-IE"/>
        </w:rPr>
      </w:pPr>
      <w:r w:rsidRPr="00A77BDF">
        <w:rPr>
          <w:lang w:val="en-IE"/>
        </w:rPr>
        <w:t>Class diagram</w:t>
      </w:r>
      <w:r w:rsidR="003130C6" w:rsidRPr="00A77BDF">
        <w:rPr>
          <w:lang w:val="en-IE"/>
        </w:rPr>
        <w:br w:type="page"/>
      </w:r>
    </w:p>
    <w:p w:rsidR="003130C6" w:rsidRPr="00A77BDF" w:rsidRDefault="00247892" w:rsidP="00FC613A">
      <w:pPr>
        <w:pStyle w:val="Titre1"/>
        <w:rPr>
          <w:lang w:val="en-IE"/>
        </w:rPr>
      </w:pPr>
      <w:bookmarkStart w:id="42" w:name="_Toc351030672"/>
      <w:r w:rsidRPr="00A77BDF">
        <w:rPr>
          <w:lang w:val="en-IE"/>
        </w:rPr>
        <w:lastRenderedPageBreak/>
        <w:t>Chapter 5</w:t>
      </w:r>
      <w:r w:rsidR="003130C6" w:rsidRPr="00A77BDF">
        <w:rPr>
          <w:lang w:val="en-IE"/>
        </w:rPr>
        <w:t>: Implementation</w:t>
      </w:r>
      <w:bookmarkEnd w:id="42"/>
    </w:p>
    <w:p w:rsidR="00655110" w:rsidRPr="00A77BDF" w:rsidRDefault="00655110" w:rsidP="00655110">
      <w:pPr>
        <w:pStyle w:val="Titre2"/>
      </w:pPr>
      <w:bookmarkStart w:id="43" w:name="_Toc351030673"/>
      <w:r w:rsidRPr="00A77BDF">
        <w:t>Prototype Implementation</w:t>
      </w:r>
      <w:bookmarkEnd w:id="43"/>
    </w:p>
    <w:p w:rsidR="00655110" w:rsidRDefault="00655110" w:rsidP="00655110">
      <w:pPr>
        <w:ind w:left="360"/>
        <w:rPr>
          <w:lang w:val="en-IE"/>
        </w:rPr>
      </w:pPr>
      <w:r w:rsidRPr="00A77BDF">
        <w:rPr>
          <w:lang w:val="en-IE"/>
        </w:rPr>
        <w:t xml:space="preserve">One subpart for each main functionalities, explain of each is </w:t>
      </w:r>
      <w:commentRangeStart w:id="44"/>
      <w:r w:rsidRPr="00A77BDF">
        <w:rPr>
          <w:lang w:val="en-IE"/>
        </w:rPr>
        <w:t>implemented</w:t>
      </w:r>
      <w:commentRangeEnd w:id="44"/>
      <w:r w:rsidR="00D044E2">
        <w:rPr>
          <w:rStyle w:val="Marquedecommentaire"/>
        </w:rPr>
        <w:commentReference w:id="44"/>
      </w:r>
    </w:p>
    <w:p w:rsidR="00045710" w:rsidRPr="00045710" w:rsidRDefault="00B03BC7" w:rsidP="00045710">
      <w:pPr>
        <w:pStyle w:val="Titre3"/>
        <w:rPr>
          <w:lang w:val="en-IE"/>
        </w:rPr>
      </w:pPr>
      <w:r>
        <w:rPr>
          <w:lang w:val="en-IE"/>
        </w:rPr>
        <w:t xml:space="preserve">Project File </w:t>
      </w:r>
      <w:r w:rsidR="00045710">
        <w:rPr>
          <w:lang w:val="en-IE"/>
        </w:rPr>
        <w:br/>
      </w:r>
      <w:bookmarkStart w:id="45" w:name="_GoBack"/>
      <w:bookmarkEnd w:id="45"/>
    </w:p>
    <w:p w:rsidR="00737E43" w:rsidRDefault="00226980" w:rsidP="00045710">
      <w:pPr>
        <w:ind w:left="708" w:firstLine="708"/>
        <w:rPr>
          <w:lang w:val="en-GB"/>
        </w:rPr>
      </w:pPr>
      <w:r>
        <w:rPr>
          <w:lang w:val="en-GB"/>
        </w:rPr>
        <w:t xml:space="preserve">For the storage of the project data we decided to use the XML file format to define our own </w:t>
      </w:r>
      <w:r w:rsidR="00A114B6">
        <w:rPr>
          <w:lang w:val="en-GB"/>
        </w:rPr>
        <w:t>file storage format policy</w:t>
      </w:r>
      <w:r>
        <w:rPr>
          <w:lang w:val="en-GB"/>
        </w:rPr>
        <w:t>. The goal of using this format is to make it readable also for humans using a simple text editor</w:t>
      </w:r>
      <w:r w:rsidR="000E1A78">
        <w:rPr>
          <w:lang w:val="en-GB"/>
        </w:rPr>
        <w:t xml:space="preserve"> to simplify the debugging</w:t>
      </w:r>
      <w:r>
        <w:rPr>
          <w:lang w:val="en-GB"/>
        </w:rPr>
        <w:t xml:space="preserve">. Indeed, using this standard an experimented user can easily understand what configuration was selected by </w:t>
      </w:r>
      <w:r w:rsidR="000E1A78">
        <w:rPr>
          <w:lang w:val="en-GB"/>
        </w:rPr>
        <w:t>reading</w:t>
      </w:r>
      <w:r>
        <w:rPr>
          <w:lang w:val="en-GB"/>
        </w:rPr>
        <w:t xml:space="preserve"> the project file. Also, the C++ framework we </w:t>
      </w:r>
      <w:r w:rsidRPr="00226980">
        <w:rPr>
          <w:lang w:val="en-GB"/>
        </w:rPr>
        <w:t xml:space="preserve">use (QT) include methods to create and read XML formatted </w:t>
      </w:r>
      <w:r w:rsidR="000E1A78">
        <w:rPr>
          <w:lang w:val="en-GB"/>
        </w:rPr>
        <w:t>files.</w:t>
      </w:r>
      <w:r w:rsidRPr="00226980">
        <w:rPr>
          <w:lang w:val="en-GB"/>
        </w:rPr>
        <w:t xml:space="preserve"> </w:t>
      </w:r>
      <w:r w:rsidR="000E1A78">
        <w:rPr>
          <w:lang w:val="en-GB"/>
        </w:rPr>
        <w:t>T</w:t>
      </w:r>
      <w:r w:rsidRPr="00226980">
        <w:rPr>
          <w:lang w:val="en-GB"/>
        </w:rPr>
        <w:t>hese included methods accentuate</w:t>
      </w:r>
      <w:r w:rsidR="00ED1D4D">
        <w:rPr>
          <w:lang w:val="en-GB"/>
        </w:rPr>
        <w:t>d our decision to use it because it also simplified the algorithm we had to perform to open a project from an existing project file.</w:t>
      </w:r>
    </w:p>
    <w:p w:rsidR="005664AB" w:rsidRDefault="00CB30EE" w:rsidP="00CB7DAF">
      <w:pPr>
        <w:ind w:left="708"/>
        <w:rPr>
          <w:lang w:val="en-GB"/>
        </w:rPr>
      </w:pPr>
      <w:r>
        <w:rPr>
          <w:lang w:val="en-GB"/>
        </w:rPr>
        <w:t>C</w:t>
      </w:r>
      <w:r w:rsidR="006B69D3">
        <w:rPr>
          <w:lang w:val="en-GB"/>
        </w:rPr>
        <w:t>onform to the standard way of saving files into software, w</w:t>
      </w:r>
      <w:r w:rsidR="001248BD">
        <w:rPr>
          <w:lang w:val="en-GB"/>
        </w:rPr>
        <w:t>e decided to allow the user</w:t>
      </w:r>
      <w:r w:rsidR="006B69D3">
        <w:rPr>
          <w:lang w:val="en-GB"/>
        </w:rPr>
        <w:t xml:space="preserve"> to save a project using two different way (save and save as). </w:t>
      </w:r>
      <w:r w:rsidR="00213040">
        <w:rPr>
          <w:lang w:val="en-GB"/>
        </w:rPr>
        <w:t xml:space="preserve">Also, to simplify the finding of the </w:t>
      </w:r>
      <w:proofErr w:type="spellStart"/>
      <w:r w:rsidR="00213040">
        <w:rPr>
          <w:lang w:val="en-GB"/>
        </w:rPr>
        <w:t>StreaMe</w:t>
      </w:r>
      <w:proofErr w:type="spellEnd"/>
      <w:r w:rsidR="00213040">
        <w:rPr>
          <w:lang w:val="en-GB"/>
        </w:rPr>
        <w:t xml:space="preserve"> project file, a </w:t>
      </w:r>
      <w:proofErr w:type="spellStart"/>
      <w:r w:rsidR="00213040">
        <w:rPr>
          <w:lang w:val="en-GB"/>
        </w:rPr>
        <w:t>StreaMe</w:t>
      </w:r>
      <w:proofErr w:type="spellEnd"/>
      <w:r w:rsidR="00213040">
        <w:rPr>
          <w:lang w:val="en-GB"/>
        </w:rPr>
        <w:t xml:space="preserve"> file type was defined (.</w:t>
      </w:r>
      <w:proofErr w:type="spellStart"/>
      <w:r w:rsidR="00213040">
        <w:rPr>
          <w:lang w:val="en-GB"/>
        </w:rPr>
        <w:t>sm</w:t>
      </w:r>
      <w:proofErr w:type="spellEnd"/>
      <w:r w:rsidR="00213040">
        <w:rPr>
          <w:lang w:val="en-GB"/>
        </w:rPr>
        <w:t xml:space="preserve">). This file type helps the user when this one </w:t>
      </w:r>
      <w:r w:rsidR="00A612E3">
        <w:rPr>
          <w:lang w:val="en-GB"/>
        </w:rPr>
        <w:t>wants</w:t>
      </w:r>
      <w:r w:rsidR="00213040">
        <w:rPr>
          <w:lang w:val="en-GB"/>
        </w:rPr>
        <w:t xml:space="preserve"> to open a project file because it </w:t>
      </w:r>
      <w:r w:rsidR="00AC5B8B">
        <w:rPr>
          <w:lang w:val="en-GB"/>
        </w:rPr>
        <w:t>allows</w:t>
      </w:r>
      <w:r w:rsidR="00213040">
        <w:rPr>
          <w:lang w:val="en-GB"/>
        </w:rPr>
        <w:t xml:space="preserve"> filtering the files by this extension easily. </w:t>
      </w:r>
    </w:p>
    <w:p w:rsidR="00896B7A" w:rsidRDefault="00B300FB" w:rsidP="00896B7A">
      <w:pPr>
        <w:keepNext/>
        <w:ind w:left="708"/>
      </w:pPr>
      <w:r>
        <w:rPr>
          <w:noProof/>
          <w:lang w:val="fr-BE" w:eastAsia="fr-BE"/>
        </w:rPr>
        <w:drawing>
          <wp:inline distT="0" distB="0" distL="0" distR="0" wp14:anchorId="18FD8893" wp14:editId="516D4160">
            <wp:extent cx="3959380" cy="3524250"/>
            <wp:effectExtent l="133350" t="95250" r="155575" b="1714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 of project file.png"/>
                    <pic:cNvPicPr/>
                  </pic:nvPicPr>
                  <pic:blipFill>
                    <a:blip r:embed="rId12">
                      <a:extLst>
                        <a:ext uri="{28A0092B-C50C-407E-A947-70E740481C1C}">
                          <a14:useLocalDpi xmlns:a14="http://schemas.microsoft.com/office/drawing/2010/main" val="0"/>
                        </a:ext>
                      </a:extLst>
                    </a:blip>
                    <a:stretch>
                      <a:fillRect/>
                    </a:stretch>
                  </pic:blipFill>
                  <pic:spPr>
                    <a:xfrm>
                      <a:off x="0" y="0"/>
                      <a:ext cx="3961834" cy="35264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00FB" w:rsidRDefault="00896B7A" w:rsidP="00896B7A">
      <w:pPr>
        <w:pStyle w:val="Lgende"/>
        <w:rPr>
          <w:lang w:val="en-GB"/>
        </w:rPr>
      </w:pPr>
      <w:r w:rsidRPr="0087151B">
        <w:rPr>
          <w:lang w:val="en-GB"/>
        </w:rPr>
        <w:t xml:space="preserve">Figure </w:t>
      </w:r>
      <w:r>
        <w:fldChar w:fldCharType="begin"/>
      </w:r>
      <w:r w:rsidRPr="0087151B">
        <w:rPr>
          <w:lang w:val="en-GB"/>
        </w:rPr>
        <w:instrText xml:space="preserve"> SEQ Figure \* ARABIC </w:instrText>
      </w:r>
      <w:r>
        <w:fldChar w:fldCharType="separate"/>
      </w:r>
      <w:r w:rsidRPr="0087151B">
        <w:rPr>
          <w:noProof/>
          <w:lang w:val="en-GB"/>
        </w:rPr>
        <w:t>2</w:t>
      </w:r>
      <w:r>
        <w:fldChar w:fldCharType="end"/>
      </w:r>
      <w:r w:rsidR="0087151B" w:rsidRPr="0087151B">
        <w:rPr>
          <w:lang w:val="en-GB"/>
        </w:rPr>
        <w:t xml:space="preserve"> E</w:t>
      </w:r>
      <w:r w:rsidRPr="0087151B">
        <w:rPr>
          <w:lang w:val="en-GB"/>
        </w:rPr>
        <w:t>xample of project file</w:t>
      </w:r>
    </w:p>
    <w:p w:rsidR="00B300FB" w:rsidRDefault="00B300FB">
      <w:pPr>
        <w:rPr>
          <w:lang w:val="en-GB"/>
        </w:rPr>
      </w:pPr>
      <w:r>
        <w:rPr>
          <w:lang w:val="en-GB"/>
        </w:rPr>
        <w:br w:type="page"/>
      </w:r>
    </w:p>
    <w:p w:rsidR="00A0037C" w:rsidRDefault="004F0C00">
      <w:pPr>
        <w:rPr>
          <w:lang w:val="en-GB"/>
        </w:rPr>
      </w:pPr>
      <w:r>
        <w:rPr>
          <w:lang w:val="en-GB"/>
        </w:rPr>
        <w:lastRenderedPageBreak/>
        <w:t>Into this storage file we choose</w:t>
      </w:r>
      <w:r w:rsidR="00A0037C">
        <w:rPr>
          <w:lang w:val="en-GB"/>
        </w:rPr>
        <w:t xml:space="preserve"> to store each part of what defined the project itself.</w:t>
      </w:r>
    </w:p>
    <w:p w:rsidR="00A0037C" w:rsidRDefault="00A0037C">
      <w:pPr>
        <w:rPr>
          <w:lang w:val="en-GB"/>
        </w:rPr>
      </w:pPr>
      <w:r>
        <w:rPr>
          <w:noProof/>
          <w:lang w:val="fr-BE" w:eastAsia="fr-BE"/>
        </w:rPr>
        <w:drawing>
          <wp:inline distT="0" distB="0" distL="0" distR="0">
            <wp:extent cx="4914900" cy="199911"/>
            <wp:effectExtent l="19050" t="19050" r="0" b="1016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ml-header.png"/>
                    <pic:cNvPicPr/>
                  </pic:nvPicPr>
                  <pic:blipFill>
                    <a:blip r:embed="rId13">
                      <a:extLst>
                        <a:ext uri="{28A0092B-C50C-407E-A947-70E740481C1C}">
                          <a14:useLocalDpi xmlns:a14="http://schemas.microsoft.com/office/drawing/2010/main" val="0"/>
                        </a:ext>
                      </a:extLst>
                    </a:blip>
                    <a:stretch>
                      <a:fillRect/>
                    </a:stretch>
                  </pic:blipFill>
                  <pic:spPr>
                    <a:xfrm>
                      <a:off x="0" y="0"/>
                      <a:ext cx="4913275" cy="199845"/>
                    </a:xfrm>
                    <a:prstGeom prst="rect">
                      <a:avLst/>
                    </a:prstGeom>
                    <a:noFill/>
                    <a:ln>
                      <a:solidFill>
                        <a:schemeClr val="tx1"/>
                      </a:solidFill>
                    </a:ln>
                  </pic:spPr>
                </pic:pic>
              </a:graphicData>
            </a:graphic>
          </wp:inline>
        </w:drawing>
      </w:r>
    </w:p>
    <w:p w:rsidR="0005235B" w:rsidRDefault="00A0037C">
      <w:pPr>
        <w:rPr>
          <w:lang w:val="en-GB"/>
        </w:rPr>
      </w:pPr>
      <w:r>
        <w:rPr>
          <w:lang w:val="en-GB"/>
        </w:rPr>
        <w:t xml:space="preserve">This line is just the xml header using for when loading the project file because this line define the encoding of the file and the xml version used. Without this line the </w:t>
      </w:r>
      <w:proofErr w:type="spellStart"/>
      <w:r>
        <w:rPr>
          <w:lang w:val="en-GB"/>
        </w:rPr>
        <w:t>Qt</w:t>
      </w:r>
      <w:proofErr w:type="spellEnd"/>
      <w:r>
        <w:rPr>
          <w:lang w:val="en-GB"/>
        </w:rPr>
        <w:t xml:space="preserve"> xml parser is not able to get the information form the </w:t>
      </w:r>
      <w:r w:rsidR="006B734A">
        <w:rPr>
          <w:lang w:val="en-GB"/>
        </w:rPr>
        <w:t>file.</w:t>
      </w:r>
    </w:p>
    <w:p w:rsidR="0005235B" w:rsidRDefault="0005235B">
      <w:pPr>
        <w:rPr>
          <w:noProof/>
          <w:lang w:val="fr-BE" w:eastAsia="fr-BE"/>
        </w:rPr>
      </w:pPr>
      <w:r>
        <w:rPr>
          <w:noProof/>
          <w:lang w:val="fr-BE" w:eastAsia="fr-BE"/>
        </w:rPr>
        <w:drawing>
          <wp:inline distT="0" distB="0" distL="0" distR="0" wp14:anchorId="395AF6B5" wp14:editId="71B75FAF">
            <wp:extent cx="1912246" cy="131275"/>
            <wp:effectExtent l="19050" t="19050" r="12065"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name.png"/>
                    <pic:cNvPicPr/>
                  </pic:nvPicPr>
                  <pic:blipFill rotWithShape="1">
                    <a:blip r:embed="rId14">
                      <a:extLst>
                        <a:ext uri="{28A0092B-C50C-407E-A947-70E740481C1C}">
                          <a14:useLocalDpi xmlns:a14="http://schemas.microsoft.com/office/drawing/2010/main" val="0"/>
                        </a:ext>
                      </a:extLst>
                    </a:blip>
                    <a:srcRect l="4087" b="-1"/>
                    <a:stretch/>
                  </pic:blipFill>
                  <pic:spPr bwMode="auto">
                    <a:xfrm>
                      <a:off x="0" y="0"/>
                      <a:ext cx="1977141" cy="13573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235B" w:rsidRDefault="0005235B">
      <w:pPr>
        <w:rPr>
          <w:noProof/>
          <w:lang w:val="en-GB" w:eastAsia="fr-BE"/>
        </w:rPr>
      </w:pPr>
      <w:r w:rsidRPr="0005235B">
        <w:rPr>
          <w:noProof/>
          <w:lang w:val="en-GB" w:eastAsia="fr-BE"/>
        </w:rPr>
        <w:t xml:space="preserve">This line is just basicly the name of the project defined into the software. </w:t>
      </w:r>
      <w:r>
        <w:rPr>
          <w:noProof/>
          <w:lang w:val="en-GB" w:eastAsia="fr-BE"/>
        </w:rPr>
        <w:t>This name can be diferent that the name of the project file.</w:t>
      </w:r>
    </w:p>
    <w:p w:rsidR="0005235B" w:rsidRDefault="0005235B">
      <w:pPr>
        <w:rPr>
          <w:noProof/>
          <w:lang w:val="en-GB" w:eastAsia="fr-BE"/>
        </w:rPr>
      </w:pPr>
      <w:r>
        <w:rPr>
          <w:noProof/>
          <w:lang w:val="fr-BE" w:eastAsia="fr-BE"/>
        </w:rPr>
        <w:drawing>
          <wp:inline distT="0" distB="0" distL="0" distR="0">
            <wp:extent cx="4390174" cy="1493880"/>
            <wp:effectExtent l="19050" t="19050" r="10795" b="1143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s.png"/>
                    <pic:cNvPicPr/>
                  </pic:nvPicPr>
                  <pic:blipFill>
                    <a:blip r:embed="rId15">
                      <a:extLst>
                        <a:ext uri="{28A0092B-C50C-407E-A947-70E740481C1C}">
                          <a14:useLocalDpi xmlns:a14="http://schemas.microsoft.com/office/drawing/2010/main" val="0"/>
                        </a:ext>
                      </a:extLst>
                    </a:blip>
                    <a:stretch>
                      <a:fillRect/>
                    </a:stretch>
                  </pic:blipFill>
                  <pic:spPr>
                    <a:xfrm>
                      <a:off x="0" y="0"/>
                      <a:ext cx="4400672" cy="1497452"/>
                    </a:xfrm>
                    <a:prstGeom prst="rect">
                      <a:avLst/>
                    </a:prstGeom>
                    <a:ln>
                      <a:solidFill>
                        <a:schemeClr val="tx1"/>
                      </a:solidFill>
                    </a:ln>
                  </pic:spPr>
                </pic:pic>
              </a:graphicData>
            </a:graphic>
          </wp:inline>
        </w:drawing>
      </w:r>
    </w:p>
    <w:p w:rsidR="0005235B" w:rsidRDefault="0005235B">
      <w:pPr>
        <w:rPr>
          <w:noProof/>
          <w:lang w:val="en-GB" w:eastAsia="fr-BE"/>
        </w:rPr>
      </w:pPr>
      <w:r>
        <w:rPr>
          <w:noProof/>
          <w:lang w:val="en-GB" w:eastAsia="fr-BE"/>
        </w:rPr>
        <w:t>This part of the project file define each used source with his name as it apear into the software and the type of the source.</w:t>
      </w:r>
    </w:p>
    <w:p w:rsidR="000A2249" w:rsidRDefault="00147659">
      <w:pPr>
        <w:rPr>
          <w:noProof/>
          <w:lang w:val="en-GB" w:eastAsia="fr-BE"/>
        </w:rPr>
      </w:pPr>
      <w:r>
        <w:rPr>
          <w:noProof/>
          <w:lang w:val="fr-BE" w:eastAsia="fr-BE"/>
        </w:rPr>
        <w:drawing>
          <wp:inline distT="0" distB="0" distL="0" distR="0">
            <wp:extent cx="3594100" cy="617340"/>
            <wp:effectExtent l="19050" t="19050" r="25400" b="1143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tform-authentication.png"/>
                    <pic:cNvPicPr/>
                  </pic:nvPicPr>
                  <pic:blipFill>
                    <a:blip r:embed="rId16">
                      <a:extLst>
                        <a:ext uri="{28A0092B-C50C-407E-A947-70E740481C1C}">
                          <a14:useLocalDpi xmlns:a14="http://schemas.microsoft.com/office/drawing/2010/main" val="0"/>
                        </a:ext>
                      </a:extLst>
                    </a:blip>
                    <a:stretch>
                      <a:fillRect/>
                    </a:stretch>
                  </pic:blipFill>
                  <pic:spPr>
                    <a:xfrm>
                      <a:off x="0" y="0"/>
                      <a:ext cx="3593651" cy="617263"/>
                    </a:xfrm>
                    <a:prstGeom prst="rect">
                      <a:avLst/>
                    </a:prstGeom>
                    <a:ln>
                      <a:solidFill>
                        <a:schemeClr val="tx1"/>
                      </a:solidFill>
                    </a:ln>
                  </pic:spPr>
                </pic:pic>
              </a:graphicData>
            </a:graphic>
          </wp:inline>
        </w:drawing>
      </w:r>
    </w:p>
    <w:p w:rsidR="00147659" w:rsidRDefault="00147659">
      <w:pPr>
        <w:rPr>
          <w:noProof/>
          <w:lang w:val="en-GB" w:eastAsia="fr-BE"/>
        </w:rPr>
      </w:pPr>
      <w:r>
        <w:rPr>
          <w:noProof/>
          <w:lang w:val="en-GB" w:eastAsia="fr-BE"/>
        </w:rPr>
        <w:t>These information are the authentication information for the broadcasting platform.</w:t>
      </w:r>
    </w:p>
    <w:p w:rsidR="00147659" w:rsidRDefault="00147659">
      <w:pPr>
        <w:rPr>
          <w:noProof/>
          <w:lang w:val="en-GB" w:eastAsia="fr-BE"/>
        </w:rPr>
      </w:pPr>
      <w:r>
        <w:rPr>
          <w:noProof/>
          <w:lang w:val="fr-BE" w:eastAsia="fr-BE"/>
        </w:rPr>
        <w:drawing>
          <wp:inline distT="0" distB="0" distL="0" distR="0">
            <wp:extent cx="3848100" cy="1415893"/>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lity.png"/>
                    <pic:cNvPicPr/>
                  </pic:nvPicPr>
                  <pic:blipFill>
                    <a:blip r:embed="rId17">
                      <a:extLst>
                        <a:ext uri="{28A0092B-C50C-407E-A947-70E740481C1C}">
                          <a14:useLocalDpi xmlns:a14="http://schemas.microsoft.com/office/drawing/2010/main" val="0"/>
                        </a:ext>
                      </a:extLst>
                    </a:blip>
                    <a:stretch>
                      <a:fillRect/>
                    </a:stretch>
                  </pic:blipFill>
                  <pic:spPr>
                    <a:xfrm>
                      <a:off x="0" y="0"/>
                      <a:ext cx="3856196" cy="1418872"/>
                    </a:xfrm>
                    <a:prstGeom prst="rect">
                      <a:avLst/>
                    </a:prstGeom>
                    <a:ln>
                      <a:solidFill>
                        <a:schemeClr val="tx1"/>
                      </a:solidFill>
                    </a:ln>
                  </pic:spPr>
                </pic:pic>
              </a:graphicData>
            </a:graphic>
          </wp:inline>
        </w:drawing>
      </w:r>
    </w:p>
    <w:p w:rsidR="00147659" w:rsidRPr="0005235B" w:rsidRDefault="00147659">
      <w:pPr>
        <w:rPr>
          <w:noProof/>
          <w:lang w:val="en-GB" w:eastAsia="fr-BE"/>
        </w:rPr>
      </w:pPr>
      <w:r>
        <w:rPr>
          <w:noProof/>
          <w:lang w:val="en-GB" w:eastAsia="fr-BE"/>
        </w:rPr>
        <w:t>Finally this part is the most important because it save every configuration for the audio and the video quality the user want to have when streaming the project.</w:t>
      </w:r>
    </w:p>
    <w:p w:rsidR="00603165" w:rsidRDefault="00603165">
      <w:pPr>
        <w:rPr>
          <w:lang w:val="en-GB"/>
        </w:rPr>
      </w:pPr>
      <w:r>
        <w:rPr>
          <w:lang w:val="en-GB"/>
        </w:rPr>
        <w:br w:type="page"/>
      </w:r>
    </w:p>
    <w:p w:rsidR="00655110" w:rsidRPr="002A586A" w:rsidRDefault="00655110" w:rsidP="00655110">
      <w:pPr>
        <w:pStyle w:val="Titre3"/>
        <w:rPr>
          <w:lang w:val="en-GB"/>
        </w:rPr>
      </w:pPr>
      <w:bookmarkStart w:id="46" w:name="_Toc351030674"/>
      <w:r w:rsidRPr="002A586A">
        <w:rPr>
          <w:lang w:val="en-GB"/>
        </w:rPr>
        <w:lastRenderedPageBreak/>
        <w:t>Video Capture</w:t>
      </w:r>
      <w:bookmarkEnd w:id="46"/>
    </w:p>
    <w:p w:rsidR="00655110" w:rsidRPr="002A586A" w:rsidRDefault="00655110" w:rsidP="00655110">
      <w:pPr>
        <w:pStyle w:val="Titre3"/>
        <w:rPr>
          <w:lang w:val="en-GB"/>
        </w:rPr>
      </w:pPr>
      <w:bookmarkStart w:id="47" w:name="_Toc351030675"/>
      <w:r w:rsidRPr="002A586A">
        <w:rPr>
          <w:lang w:val="en-GB"/>
        </w:rPr>
        <w:t>Video Broadcast</w:t>
      </w:r>
      <w:bookmarkEnd w:id="47"/>
    </w:p>
    <w:p w:rsidR="00B51019" w:rsidRPr="002A586A" w:rsidRDefault="00655110" w:rsidP="00655110">
      <w:pPr>
        <w:pStyle w:val="Titre3"/>
        <w:rPr>
          <w:lang w:val="en-GB"/>
        </w:rPr>
      </w:pPr>
      <w:bookmarkStart w:id="48" w:name="_Toc351030676"/>
      <w:r w:rsidRPr="002A586A">
        <w:rPr>
          <w:lang w:val="en-GB"/>
        </w:rPr>
        <w:t>Video Display</w:t>
      </w:r>
      <w:bookmarkEnd w:id="48"/>
    </w:p>
    <w:p w:rsidR="00B51019" w:rsidRPr="002A586A" w:rsidRDefault="00B51019" w:rsidP="00B51019">
      <w:pPr>
        <w:pStyle w:val="Titre2"/>
        <w:rPr>
          <w:lang w:val="en-GB"/>
        </w:rPr>
      </w:pPr>
      <w:bookmarkStart w:id="49" w:name="_Toc351030677"/>
      <w:r w:rsidRPr="002A586A">
        <w:rPr>
          <w:lang w:val="en-GB"/>
        </w:rPr>
        <w:t>Linux Implementation</w:t>
      </w:r>
      <w:bookmarkEnd w:id="49"/>
    </w:p>
    <w:p w:rsidR="00B51019" w:rsidRPr="00A77BDF" w:rsidRDefault="00B51019" w:rsidP="00B51019">
      <w:pPr>
        <w:ind w:left="360"/>
        <w:rPr>
          <w:lang w:val="en-IE"/>
        </w:rPr>
      </w:pPr>
      <w:r w:rsidRPr="00A77BDF">
        <w:rPr>
          <w:lang w:val="en-IE"/>
        </w:rPr>
        <w:t xml:space="preserve">Description how the software is implemented on </w:t>
      </w:r>
      <w:proofErr w:type="spellStart"/>
      <w:r w:rsidRPr="00A77BDF">
        <w:rPr>
          <w:lang w:val="en-IE"/>
        </w:rPr>
        <w:t>linux</w:t>
      </w:r>
      <w:proofErr w:type="spellEnd"/>
    </w:p>
    <w:p w:rsidR="003064C1" w:rsidRPr="00A77BDF" w:rsidRDefault="003064C1" w:rsidP="003064C1">
      <w:pPr>
        <w:pStyle w:val="Titre2"/>
      </w:pPr>
      <w:bookmarkStart w:id="50" w:name="_Toc351030678"/>
      <w:r w:rsidRPr="00A77BDF">
        <w:t xml:space="preserve">Installer on </w:t>
      </w:r>
      <w:proofErr w:type="spellStart"/>
      <w:r w:rsidRPr="00A77BDF">
        <w:t>linux</w:t>
      </w:r>
      <w:proofErr w:type="spellEnd"/>
      <w:r w:rsidRPr="00A77BDF">
        <w:t xml:space="preserve"> and windows</w:t>
      </w:r>
      <w:bookmarkEnd w:id="50"/>
    </w:p>
    <w:p w:rsidR="003130C6" w:rsidRPr="00A77BDF" w:rsidRDefault="00B51019" w:rsidP="00B51019">
      <w:pPr>
        <w:pStyle w:val="Titre2"/>
      </w:pPr>
      <w:bookmarkStart w:id="51" w:name="_Toc351030679"/>
      <w:proofErr w:type="gramStart"/>
      <w:r w:rsidRPr="00A77BDF">
        <w:t>Others ???</w:t>
      </w:r>
      <w:bookmarkEnd w:id="51"/>
      <w:proofErr w:type="gramEnd"/>
      <w:r w:rsidR="003130C6" w:rsidRPr="00A77BDF">
        <w:br w:type="page"/>
      </w:r>
    </w:p>
    <w:p w:rsidR="003130C6" w:rsidRPr="00A77BDF" w:rsidRDefault="00247892" w:rsidP="00FC613A">
      <w:pPr>
        <w:pStyle w:val="Titre1"/>
        <w:rPr>
          <w:lang w:val="en-IE"/>
        </w:rPr>
      </w:pPr>
      <w:bookmarkStart w:id="52" w:name="_Toc351030680"/>
      <w:r w:rsidRPr="00A77BDF">
        <w:rPr>
          <w:lang w:val="en-IE"/>
        </w:rPr>
        <w:lastRenderedPageBreak/>
        <w:t>Chapter 6</w:t>
      </w:r>
      <w:r w:rsidR="003130C6" w:rsidRPr="00A77BDF">
        <w:rPr>
          <w:lang w:val="en-IE"/>
        </w:rPr>
        <w:t>: Testing and Evaluation</w:t>
      </w:r>
      <w:bookmarkEnd w:id="52"/>
    </w:p>
    <w:p w:rsidR="003130C6" w:rsidRPr="00A77BDF" w:rsidRDefault="003130C6">
      <w:pPr>
        <w:rPr>
          <w:rFonts w:asciiTheme="majorHAnsi" w:eastAsiaTheme="majorEastAsia" w:hAnsiTheme="majorHAnsi" w:cstheme="majorBidi"/>
          <w:b/>
          <w:bCs/>
          <w:color w:val="365F91" w:themeColor="accent1" w:themeShade="BF"/>
          <w:sz w:val="28"/>
          <w:szCs w:val="28"/>
          <w:lang w:val="en-IE"/>
        </w:rPr>
      </w:pPr>
      <w:r w:rsidRPr="00A77BDF">
        <w:rPr>
          <w:lang w:val="en-IE"/>
        </w:rPr>
        <w:br w:type="page"/>
      </w:r>
    </w:p>
    <w:p w:rsidR="00EA0B79" w:rsidRPr="00A77BDF" w:rsidRDefault="00247892" w:rsidP="00FC613A">
      <w:pPr>
        <w:pStyle w:val="Titre1"/>
        <w:rPr>
          <w:lang w:val="en-IE"/>
        </w:rPr>
      </w:pPr>
      <w:bookmarkStart w:id="53" w:name="_Toc351030681"/>
      <w:r w:rsidRPr="00A77BDF">
        <w:rPr>
          <w:lang w:val="en-IE"/>
        </w:rPr>
        <w:lastRenderedPageBreak/>
        <w:t>Chapter 7</w:t>
      </w:r>
      <w:r w:rsidR="003130C6" w:rsidRPr="00A77BDF">
        <w:rPr>
          <w:lang w:val="en-IE"/>
        </w:rPr>
        <w:t>: Conclusion and Further Work</w:t>
      </w:r>
      <w:bookmarkEnd w:id="53"/>
    </w:p>
    <w:p w:rsidR="003064C1" w:rsidRPr="00A77BDF" w:rsidRDefault="003064C1" w:rsidP="003064C1">
      <w:pPr>
        <w:pStyle w:val="Titre2"/>
      </w:pPr>
      <w:bookmarkStart w:id="54" w:name="_Toc351030682"/>
      <w:r w:rsidRPr="00A77BDF">
        <w:t>Further Work</w:t>
      </w:r>
      <w:bookmarkEnd w:id="54"/>
    </w:p>
    <w:p w:rsidR="00DD1749" w:rsidRPr="00A77BDF" w:rsidRDefault="00DD1749" w:rsidP="00DD1749">
      <w:pPr>
        <w:rPr>
          <w:lang w:val="en-IE"/>
        </w:rPr>
      </w:pPr>
    </w:p>
    <w:p w:rsidR="003064C1" w:rsidRPr="00A77BDF" w:rsidRDefault="003064C1" w:rsidP="003064C1">
      <w:pPr>
        <w:pStyle w:val="Titre2"/>
      </w:pPr>
      <w:bookmarkStart w:id="55" w:name="_Toc351030683"/>
      <w:r w:rsidRPr="00A77BDF">
        <w:t>Conclusion</w:t>
      </w:r>
      <w:bookmarkEnd w:id="55"/>
    </w:p>
    <w:sectPr w:rsidR="003064C1" w:rsidRPr="00A77BDF" w:rsidSect="00375CE5">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ModM" w:date="2013-04-09T15:00:00Z" w:initials="M">
    <w:p w:rsidR="00E6274D" w:rsidRDefault="00E6274D">
      <w:pPr>
        <w:pStyle w:val="Commentaire"/>
      </w:pPr>
      <w:r>
        <w:rPr>
          <w:rStyle w:val="Marquedecommentaire"/>
        </w:rPr>
        <w:annotationRef/>
      </w:r>
      <w:r>
        <w:t>Début Modifications Benoit 09/04/13</w:t>
      </w:r>
    </w:p>
  </w:comment>
  <w:comment w:id="44" w:author="ModM" w:date="2013-04-09T16:43:00Z" w:initials="M">
    <w:p w:rsidR="00D044E2" w:rsidRDefault="00D044E2">
      <w:pPr>
        <w:pStyle w:val="Commentaire"/>
      </w:pPr>
      <w:r>
        <w:rPr>
          <w:rStyle w:val="Marquedecommentaire"/>
        </w:rPr>
        <w:annotationRef/>
      </w:r>
      <w:r>
        <w:t>Modification benoit 09-04-13</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F32" w:rsidRDefault="00931F32" w:rsidP="00136828">
      <w:pPr>
        <w:spacing w:after="0" w:line="240" w:lineRule="auto"/>
      </w:pPr>
      <w:r>
        <w:separator/>
      </w:r>
    </w:p>
  </w:endnote>
  <w:endnote w:type="continuationSeparator" w:id="0">
    <w:p w:rsidR="00931F32" w:rsidRDefault="00931F32" w:rsidP="00136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B79" w:rsidRPr="00136828" w:rsidRDefault="00931F32">
    <w:pPr>
      <w:pStyle w:val="Pieddepage"/>
      <w:rPr>
        <w:color w:val="000000" w:themeColor="text1"/>
        <w:szCs w:val="24"/>
      </w:rPr>
    </w:pPr>
    <w:sdt>
      <w:sdtPr>
        <w:rPr>
          <w:color w:val="000000" w:themeColor="text1"/>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EA0B79" w:rsidRPr="00136828">
          <w:rPr>
            <w:color w:val="000000" w:themeColor="text1"/>
            <w:szCs w:val="24"/>
          </w:rPr>
          <w:t xml:space="preserve">Benoit Brayer, Nans Plancher, Romaric </w:t>
        </w:r>
        <w:proofErr w:type="spellStart"/>
        <w:r w:rsidR="00EA0B79" w:rsidRPr="00136828">
          <w:rPr>
            <w:color w:val="000000" w:themeColor="text1"/>
            <w:szCs w:val="24"/>
          </w:rPr>
          <w:t>Delaunoy</w:t>
        </w:r>
        <w:proofErr w:type="spellEnd"/>
      </w:sdtContent>
    </w:sdt>
  </w:p>
  <w:p w:rsidR="00EA0B79" w:rsidRDefault="00EA0B79">
    <w:pPr>
      <w:pStyle w:val="Pieddepage"/>
    </w:pPr>
    <w:r>
      <w:rPr>
        <w:noProof/>
        <w:lang w:val="fr-BE" w:eastAsia="fr-BE"/>
      </w:rPr>
      <mc:AlternateContent>
        <mc:Choice Requires="wps">
          <w:drawing>
            <wp:anchor distT="0" distB="0" distL="114300" distR="114300" simplePos="0" relativeHeight="251659264" behindDoc="0" locked="0" layoutInCell="1" allowOverlap="1" wp14:editId="2278E56C">
              <wp:simplePos x="0" y="0"/>
              <wp:positionH relativeFrom="margin">
                <wp:align>right</wp:align>
              </wp:positionH>
              <wp:positionV relativeFrom="bottomMargin">
                <wp:align>top</wp:align>
              </wp:positionV>
              <wp:extent cx="1508760" cy="395605"/>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D044E2">
                            <w:rPr>
                              <w:rFonts w:asciiTheme="majorHAnsi" w:hAnsiTheme="majorHAnsi"/>
                              <w:noProof/>
                              <w:color w:val="000000" w:themeColor="text1"/>
                              <w:sz w:val="32"/>
                              <w:szCs w:val="40"/>
                            </w:rPr>
                            <w:t>13</w:t>
                          </w:r>
                          <w:r w:rsidRPr="00136828">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6"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" filled="f" stroked="f" strokeweight=".5pt">
              <v:textbox style="mso-fit-shape-to-text:t">
                <w:txbxContent>
                  <w:p w:rsidR="00EA0B79" w:rsidRPr="00136828" w:rsidRDefault="00EA0B79">
                    <w:pPr>
                      <w:pStyle w:val="Pieddepage"/>
                      <w:jc w:val="right"/>
                      <w:rPr>
                        <w:rFonts w:asciiTheme="majorHAnsi" w:hAnsiTheme="majorHAnsi"/>
                        <w:color w:val="000000" w:themeColor="text1"/>
                        <w:sz w:val="24"/>
                        <w:szCs w:val="40"/>
                      </w:rPr>
                    </w:pPr>
                    <w:r w:rsidRPr="00136828">
                      <w:rPr>
                        <w:rFonts w:asciiTheme="majorHAnsi" w:hAnsiTheme="majorHAnsi"/>
                        <w:color w:val="000000" w:themeColor="text1"/>
                        <w:sz w:val="32"/>
                        <w:szCs w:val="40"/>
                      </w:rPr>
                      <w:fldChar w:fldCharType="begin"/>
                    </w:r>
                    <w:r w:rsidRPr="00136828">
                      <w:rPr>
                        <w:rFonts w:asciiTheme="majorHAnsi" w:hAnsiTheme="majorHAnsi"/>
                        <w:color w:val="000000" w:themeColor="text1"/>
                        <w:sz w:val="32"/>
                        <w:szCs w:val="40"/>
                      </w:rPr>
                      <w:instrText>PAGE  \* Arabic  \* MERGEFORMAT</w:instrText>
                    </w:r>
                    <w:r w:rsidRPr="00136828">
                      <w:rPr>
                        <w:rFonts w:asciiTheme="majorHAnsi" w:hAnsiTheme="majorHAnsi"/>
                        <w:color w:val="000000" w:themeColor="text1"/>
                        <w:sz w:val="32"/>
                        <w:szCs w:val="40"/>
                      </w:rPr>
                      <w:fldChar w:fldCharType="separate"/>
                    </w:r>
                    <w:r w:rsidR="00D044E2">
                      <w:rPr>
                        <w:rFonts w:asciiTheme="majorHAnsi" w:hAnsiTheme="majorHAnsi"/>
                        <w:noProof/>
                        <w:color w:val="000000" w:themeColor="text1"/>
                        <w:sz w:val="32"/>
                        <w:szCs w:val="40"/>
                      </w:rPr>
                      <w:t>13</w:t>
                    </w:r>
                    <w:r w:rsidRPr="00136828">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val="fr-BE" w:eastAsia="fr-BE"/>
      </w:rPr>
      <mc:AlternateContent>
        <mc:Choice Requires="wps">
          <w:drawing>
            <wp:anchor distT="91440" distB="91440" distL="114300" distR="114300" simplePos="0" relativeHeight="251660288" behindDoc="1" locked="0" layoutInCell="1" allowOverlap="1" wp14:editId="1306314F">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F32" w:rsidRDefault="00931F32" w:rsidP="00136828">
      <w:pPr>
        <w:spacing w:after="0" w:line="240" w:lineRule="auto"/>
      </w:pPr>
      <w:r>
        <w:separator/>
      </w:r>
    </w:p>
  </w:footnote>
  <w:footnote w:type="continuationSeparator" w:id="0">
    <w:p w:rsidR="00931F32" w:rsidRDefault="00931F32" w:rsidP="001368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11"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97"/>
      <w:gridCol w:w="1139"/>
    </w:tblGrid>
    <w:tr w:rsidR="00EA0B79" w:rsidRPr="00136828" w:rsidTr="00136828">
      <w:trPr>
        <w:trHeight w:val="189"/>
      </w:trPr>
      <w:sdt>
        <w:sdtPr>
          <w:rPr>
            <w:rFonts w:asciiTheme="majorHAnsi" w:eastAsiaTheme="majorEastAsia" w:hAnsiTheme="majorHAnsi" w:cstheme="majorBidi"/>
            <w:szCs w:val="36"/>
            <w:lang w:val="en-IE"/>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998" w:type="dxa"/>
            </w:tcPr>
            <w:p w:rsidR="00EA0B79" w:rsidRPr="00136828" w:rsidRDefault="00EA0B79">
              <w:pPr>
                <w:pStyle w:val="En-tte"/>
                <w:jc w:val="right"/>
                <w:rPr>
                  <w:rFonts w:asciiTheme="majorHAnsi" w:eastAsiaTheme="majorEastAsia" w:hAnsiTheme="majorHAnsi" w:cstheme="majorBidi"/>
                  <w:szCs w:val="36"/>
                  <w:lang w:val="en-IE"/>
                </w:rPr>
              </w:pPr>
              <w:r w:rsidRPr="00136828">
                <w:rPr>
                  <w:rFonts w:asciiTheme="majorHAnsi" w:eastAsiaTheme="majorEastAsia" w:hAnsiTheme="majorHAnsi" w:cstheme="majorBidi"/>
                  <w:szCs w:val="36"/>
                  <w:lang w:val="en-IE"/>
                </w:rPr>
                <w:t>Live Steaming Cross-Platform Broadcasting Client</w:t>
              </w:r>
            </w:p>
          </w:tc>
        </w:sdtContent>
      </w:sdt>
      <w:sdt>
        <w:sdtPr>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alias w:val="Année"/>
          <w:id w:val="77761609"/>
          <w:dataBinding w:prefixMappings="xmlns:ns0='http://schemas.microsoft.com/office/2006/coverPageProps'" w:xpath="/ns0:CoverPageProperties[1]/ns0:PublishDate[1]" w:storeItemID="{55AF091B-3C7A-41E3-B477-F2FDAA23CFDA}"/>
          <w:date w:fullDate="2013-01-01T00:00:00Z">
            <w:dateFormat w:val="yyyy"/>
            <w:lid w:val="fr-FR"/>
            <w:storeMappedDataAs w:val="dateTime"/>
            <w:calendar w:val="gregorian"/>
          </w:date>
        </w:sdtPr>
        <w:sdtEndPr/>
        <w:sdtContent>
          <w:tc>
            <w:tcPr>
              <w:tcW w:w="1139" w:type="dxa"/>
            </w:tcPr>
            <w:p w:rsidR="00EA0B79" w:rsidRPr="00136828" w:rsidRDefault="00EA0B79">
              <w:pPr>
                <w:pStyle w:val="En-tte"/>
                <w:rPr>
                  <w:rFonts w:asciiTheme="majorHAnsi" w:eastAsiaTheme="majorEastAsia" w:hAnsiTheme="majorHAnsi" w:cstheme="majorBidi"/>
                  <w:b/>
                  <w:bCs/>
                  <w:color w:val="4F81BD" w:themeColor="accent1"/>
                  <w:szCs w:val="36"/>
                  <w14:numForm w14:val="oldStyle"/>
                </w:rPr>
              </w:pPr>
              <w:r w:rsidRPr="00136828">
                <w:rPr>
                  <w:rFonts w:asciiTheme="majorHAnsi" w:eastAsiaTheme="majorEastAsia" w:hAnsiTheme="majorHAnsi" w:cstheme="majorBidi"/>
                  <w:b/>
                  <w:bCs/>
                  <w:color w:val="4F81BD" w:themeColor="accent1"/>
                  <w:szCs w:val="36"/>
                  <w14:shadow w14:blurRad="50800" w14:dist="38100" w14:dir="2700000" w14:sx="100000" w14:sy="100000" w14:kx="0" w14:ky="0" w14:algn="tl">
                    <w14:srgbClr w14:val="000000">
                      <w14:alpha w14:val="60000"/>
                    </w14:srgbClr>
                  </w14:shadow>
                  <w14:numForm w14:val="oldStyle"/>
                </w:rPr>
                <w:t>2013</w:t>
              </w:r>
            </w:p>
          </w:tc>
        </w:sdtContent>
      </w:sdt>
    </w:tr>
  </w:tbl>
  <w:p w:rsidR="00EA0B79" w:rsidRDefault="00EA0B7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E1FD3"/>
    <w:multiLevelType w:val="hybridMultilevel"/>
    <w:tmpl w:val="8A321612"/>
    <w:lvl w:ilvl="0" w:tplc="AA366CD4">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
    <w:nsid w:val="0BB95CAC"/>
    <w:multiLevelType w:val="hybridMultilevel"/>
    <w:tmpl w:val="658663EC"/>
    <w:lvl w:ilvl="0" w:tplc="665EA27E">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2">
    <w:nsid w:val="0F347A94"/>
    <w:multiLevelType w:val="hybridMultilevel"/>
    <w:tmpl w:val="B44EA7D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13F41D1"/>
    <w:multiLevelType w:val="hybridMultilevel"/>
    <w:tmpl w:val="B33203EA"/>
    <w:lvl w:ilvl="0" w:tplc="7ACED59E">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4">
    <w:nsid w:val="13695378"/>
    <w:multiLevelType w:val="hybridMultilevel"/>
    <w:tmpl w:val="BC1C2EEC"/>
    <w:lvl w:ilvl="0" w:tplc="1A7A0290">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5">
    <w:nsid w:val="2882417E"/>
    <w:multiLevelType w:val="multilevel"/>
    <w:tmpl w:val="616E15BC"/>
    <w:lvl w:ilvl="0">
      <w:start w:val="1"/>
      <w:numFmt w:val="upperRoman"/>
      <w:pStyle w:val="Titre1"/>
      <w:lvlText w:val="%1."/>
      <w:lvlJc w:val="right"/>
      <w:pPr>
        <w:ind w:left="360" w:hanging="360"/>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37474E16"/>
    <w:multiLevelType w:val="hybridMultilevel"/>
    <w:tmpl w:val="3536AD32"/>
    <w:lvl w:ilvl="0" w:tplc="E0B04B76">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97D4159"/>
    <w:multiLevelType w:val="hybridMultilevel"/>
    <w:tmpl w:val="5B72B1D0"/>
    <w:lvl w:ilvl="0" w:tplc="FB84AF9A">
      <w:start w:val="1"/>
      <w:numFmt w:val="decimal"/>
      <w:lvlText w:val="%1)"/>
      <w:lvlJc w:val="left"/>
      <w:pPr>
        <w:ind w:left="1041" w:hanging="360"/>
      </w:pPr>
      <w:rPr>
        <w:rFonts w:hint="default"/>
      </w:rPr>
    </w:lvl>
    <w:lvl w:ilvl="1" w:tplc="080C0019" w:tentative="1">
      <w:start w:val="1"/>
      <w:numFmt w:val="lowerLetter"/>
      <w:lvlText w:val="%2."/>
      <w:lvlJc w:val="left"/>
      <w:pPr>
        <w:ind w:left="1761" w:hanging="360"/>
      </w:pPr>
    </w:lvl>
    <w:lvl w:ilvl="2" w:tplc="080C001B" w:tentative="1">
      <w:start w:val="1"/>
      <w:numFmt w:val="lowerRoman"/>
      <w:lvlText w:val="%3."/>
      <w:lvlJc w:val="right"/>
      <w:pPr>
        <w:ind w:left="2481" w:hanging="180"/>
      </w:pPr>
    </w:lvl>
    <w:lvl w:ilvl="3" w:tplc="080C000F" w:tentative="1">
      <w:start w:val="1"/>
      <w:numFmt w:val="decimal"/>
      <w:lvlText w:val="%4."/>
      <w:lvlJc w:val="left"/>
      <w:pPr>
        <w:ind w:left="3201" w:hanging="360"/>
      </w:pPr>
    </w:lvl>
    <w:lvl w:ilvl="4" w:tplc="080C0019" w:tentative="1">
      <w:start w:val="1"/>
      <w:numFmt w:val="lowerLetter"/>
      <w:lvlText w:val="%5."/>
      <w:lvlJc w:val="left"/>
      <w:pPr>
        <w:ind w:left="3921" w:hanging="360"/>
      </w:pPr>
    </w:lvl>
    <w:lvl w:ilvl="5" w:tplc="080C001B" w:tentative="1">
      <w:start w:val="1"/>
      <w:numFmt w:val="lowerRoman"/>
      <w:lvlText w:val="%6."/>
      <w:lvlJc w:val="right"/>
      <w:pPr>
        <w:ind w:left="4641" w:hanging="180"/>
      </w:pPr>
    </w:lvl>
    <w:lvl w:ilvl="6" w:tplc="080C000F" w:tentative="1">
      <w:start w:val="1"/>
      <w:numFmt w:val="decimal"/>
      <w:lvlText w:val="%7."/>
      <w:lvlJc w:val="left"/>
      <w:pPr>
        <w:ind w:left="5361" w:hanging="360"/>
      </w:pPr>
    </w:lvl>
    <w:lvl w:ilvl="7" w:tplc="080C0019" w:tentative="1">
      <w:start w:val="1"/>
      <w:numFmt w:val="lowerLetter"/>
      <w:lvlText w:val="%8."/>
      <w:lvlJc w:val="left"/>
      <w:pPr>
        <w:ind w:left="6081" w:hanging="360"/>
      </w:pPr>
    </w:lvl>
    <w:lvl w:ilvl="8" w:tplc="080C001B" w:tentative="1">
      <w:start w:val="1"/>
      <w:numFmt w:val="lowerRoman"/>
      <w:lvlText w:val="%9."/>
      <w:lvlJc w:val="right"/>
      <w:pPr>
        <w:ind w:left="6801" w:hanging="180"/>
      </w:pPr>
    </w:lvl>
  </w:abstractNum>
  <w:abstractNum w:abstractNumId="8">
    <w:nsid w:val="42B73634"/>
    <w:multiLevelType w:val="multilevel"/>
    <w:tmpl w:val="293A1C6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53F64A2B"/>
    <w:multiLevelType w:val="hybridMultilevel"/>
    <w:tmpl w:val="553C70EC"/>
    <w:lvl w:ilvl="0" w:tplc="B4581DAA">
      <w:start w:val="1"/>
      <w:numFmt w:val="decimal"/>
      <w:lvlText w:val="%1)"/>
      <w:lvlJc w:val="left"/>
      <w:pPr>
        <w:ind w:left="1068" w:hanging="36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10">
    <w:nsid w:val="6D93656E"/>
    <w:multiLevelType w:val="multilevel"/>
    <w:tmpl w:val="5F20C10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6"/>
  </w:num>
  <w:num w:numId="3">
    <w:abstractNumId w:val="8"/>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
  </w:num>
  <w:num w:numId="8">
    <w:abstractNumId w:val="3"/>
  </w:num>
  <w:num w:numId="9">
    <w:abstractNumId w:val="1"/>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E5"/>
    <w:rsid w:val="00005BBD"/>
    <w:rsid w:val="00010ADD"/>
    <w:rsid w:val="000137E9"/>
    <w:rsid w:val="00045710"/>
    <w:rsid w:val="0005235B"/>
    <w:rsid w:val="000636EE"/>
    <w:rsid w:val="000A2249"/>
    <w:rsid w:val="000E1A78"/>
    <w:rsid w:val="00100BE9"/>
    <w:rsid w:val="00120480"/>
    <w:rsid w:val="001248BD"/>
    <w:rsid w:val="00134489"/>
    <w:rsid w:val="00136828"/>
    <w:rsid w:val="00147659"/>
    <w:rsid w:val="00153653"/>
    <w:rsid w:val="001724F3"/>
    <w:rsid w:val="00181108"/>
    <w:rsid w:val="001A0CCC"/>
    <w:rsid w:val="001F4105"/>
    <w:rsid w:val="001F7CFE"/>
    <w:rsid w:val="00200FFC"/>
    <w:rsid w:val="00206E60"/>
    <w:rsid w:val="00213040"/>
    <w:rsid w:val="002259B7"/>
    <w:rsid w:val="00226980"/>
    <w:rsid w:val="00247892"/>
    <w:rsid w:val="002509C6"/>
    <w:rsid w:val="00264A44"/>
    <w:rsid w:val="00264E5B"/>
    <w:rsid w:val="002678C5"/>
    <w:rsid w:val="002818FC"/>
    <w:rsid w:val="00292991"/>
    <w:rsid w:val="002A586A"/>
    <w:rsid w:val="002B7468"/>
    <w:rsid w:val="002E19CA"/>
    <w:rsid w:val="002E7D6B"/>
    <w:rsid w:val="002F25A8"/>
    <w:rsid w:val="002F4255"/>
    <w:rsid w:val="002F42EC"/>
    <w:rsid w:val="002F7455"/>
    <w:rsid w:val="003064C1"/>
    <w:rsid w:val="003130C6"/>
    <w:rsid w:val="00321B6E"/>
    <w:rsid w:val="0032249F"/>
    <w:rsid w:val="003315C1"/>
    <w:rsid w:val="00347172"/>
    <w:rsid w:val="00357E5D"/>
    <w:rsid w:val="00360E47"/>
    <w:rsid w:val="00375CE5"/>
    <w:rsid w:val="003805A5"/>
    <w:rsid w:val="003A2F95"/>
    <w:rsid w:val="003D06D1"/>
    <w:rsid w:val="00401FBB"/>
    <w:rsid w:val="00407B61"/>
    <w:rsid w:val="004139D2"/>
    <w:rsid w:val="004147B6"/>
    <w:rsid w:val="00424C09"/>
    <w:rsid w:val="00444EE2"/>
    <w:rsid w:val="00463EC0"/>
    <w:rsid w:val="00470094"/>
    <w:rsid w:val="00473CDC"/>
    <w:rsid w:val="0047604C"/>
    <w:rsid w:val="004877FD"/>
    <w:rsid w:val="004A7696"/>
    <w:rsid w:val="004F0C00"/>
    <w:rsid w:val="004F787A"/>
    <w:rsid w:val="00513FCF"/>
    <w:rsid w:val="00547BBC"/>
    <w:rsid w:val="005664AB"/>
    <w:rsid w:val="00590FC6"/>
    <w:rsid w:val="00596620"/>
    <w:rsid w:val="005A1031"/>
    <w:rsid w:val="005A3272"/>
    <w:rsid w:val="005B2C69"/>
    <w:rsid w:val="005C4C78"/>
    <w:rsid w:val="005D4D7E"/>
    <w:rsid w:val="005D7849"/>
    <w:rsid w:val="00603165"/>
    <w:rsid w:val="00613466"/>
    <w:rsid w:val="00616F78"/>
    <w:rsid w:val="00650A64"/>
    <w:rsid w:val="00655110"/>
    <w:rsid w:val="0066752E"/>
    <w:rsid w:val="00694053"/>
    <w:rsid w:val="006A7235"/>
    <w:rsid w:val="006B3DBF"/>
    <w:rsid w:val="006B69D3"/>
    <w:rsid w:val="006B734A"/>
    <w:rsid w:val="006C41EB"/>
    <w:rsid w:val="006D3606"/>
    <w:rsid w:val="006E4A1A"/>
    <w:rsid w:val="006E63D2"/>
    <w:rsid w:val="00706EEF"/>
    <w:rsid w:val="007102A2"/>
    <w:rsid w:val="00737E43"/>
    <w:rsid w:val="00753988"/>
    <w:rsid w:val="0076544E"/>
    <w:rsid w:val="007755A5"/>
    <w:rsid w:val="007809F5"/>
    <w:rsid w:val="00795D5C"/>
    <w:rsid w:val="007A322A"/>
    <w:rsid w:val="007F1D76"/>
    <w:rsid w:val="007F5BBA"/>
    <w:rsid w:val="0080460E"/>
    <w:rsid w:val="00812100"/>
    <w:rsid w:val="00841F47"/>
    <w:rsid w:val="00856A0F"/>
    <w:rsid w:val="0087151B"/>
    <w:rsid w:val="0087540A"/>
    <w:rsid w:val="0088133D"/>
    <w:rsid w:val="0089449D"/>
    <w:rsid w:val="00896B7A"/>
    <w:rsid w:val="008A68D9"/>
    <w:rsid w:val="008C59F9"/>
    <w:rsid w:val="00923326"/>
    <w:rsid w:val="00931F32"/>
    <w:rsid w:val="00966BD4"/>
    <w:rsid w:val="009A764B"/>
    <w:rsid w:val="009F2032"/>
    <w:rsid w:val="00A0037C"/>
    <w:rsid w:val="00A114B6"/>
    <w:rsid w:val="00A14ACD"/>
    <w:rsid w:val="00A203A0"/>
    <w:rsid w:val="00A612E3"/>
    <w:rsid w:val="00A65100"/>
    <w:rsid w:val="00A77BDF"/>
    <w:rsid w:val="00AB2901"/>
    <w:rsid w:val="00AB485B"/>
    <w:rsid w:val="00AC5B8B"/>
    <w:rsid w:val="00AE1248"/>
    <w:rsid w:val="00B03BC7"/>
    <w:rsid w:val="00B163AC"/>
    <w:rsid w:val="00B300FB"/>
    <w:rsid w:val="00B34035"/>
    <w:rsid w:val="00B3778D"/>
    <w:rsid w:val="00B47ACA"/>
    <w:rsid w:val="00B51019"/>
    <w:rsid w:val="00B645BF"/>
    <w:rsid w:val="00B91150"/>
    <w:rsid w:val="00BE63CF"/>
    <w:rsid w:val="00C423DF"/>
    <w:rsid w:val="00C427AD"/>
    <w:rsid w:val="00C536F3"/>
    <w:rsid w:val="00C54D7F"/>
    <w:rsid w:val="00C66CF0"/>
    <w:rsid w:val="00C67DD1"/>
    <w:rsid w:val="00CB30EE"/>
    <w:rsid w:val="00CB7DAF"/>
    <w:rsid w:val="00D044E2"/>
    <w:rsid w:val="00D14C71"/>
    <w:rsid w:val="00D83EB3"/>
    <w:rsid w:val="00D84120"/>
    <w:rsid w:val="00DA4E60"/>
    <w:rsid w:val="00DD1749"/>
    <w:rsid w:val="00DE504F"/>
    <w:rsid w:val="00DF73EE"/>
    <w:rsid w:val="00DF7D7B"/>
    <w:rsid w:val="00E054D1"/>
    <w:rsid w:val="00E22EDA"/>
    <w:rsid w:val="00E509A8"/>
    <w:rsid w:val="00E5465B"/>
    <w:rsid w:val="00E6274D"/>
    <w:rsid w:val="00E8611A"/>
    <w:rsid w:val="00EA0B79"/>
    <w:rsid w:val="00ED1D4D"/>
    <w:rsid w:val="00EE45C1"/>
    <w:rsid w:val="00EE5027"/>
    <w:rsid w:val="00EE69E4"/>
    <w:rsid w:val="00EF2283"/>
    <w:rsid w:val="00F0777C"/>
    <w:rsid w:val="00F10CC7"/>
    <w:rsid w:val="00F22F11"/>
    <w:rsid w:val="00F50AED"/>
    <w:rsid w:val="00F93231"/>
    <w:rsid w:val="00FA5B20"/>
    <w:rsid w:val="00FB47F9"/>
    <w:rsid w:val="00FC254C"/>
    <w:rsid w:val="00FC60F3"/>
    <w:rsid w:val="00FC613A"/>
    <w:rsid w:val="00FF6D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unhideWhenUsed/>
    <w:qFormat/>
    <w:rsid w:val="00424C09"/>
    <w:pPr>
      <w:keepNext/>
      <w:keepLines/>
      <w:numPr>
        <w:ilvl w:val="3"/>
        <w:numId w:val="4"/>
      </w:numPr>
      <w:spacing w:before="200" w:after="0"/>
      <w:ind w:left="2280"/>
      <w:outlineLvl w:val="3"/>
    </w:pPr>
    <w:rPr>
      <w:rFonts w:asciiTheme="majorHAnsi" w:eastAsiaTheme="majorEastAsia" w:hAnsiTheme="majorHAnsi" w:cstheme="majorBidi"/>
      <w:b/>
      <w:bCs/>
      <w:i/>
      <w:iCs/>
      <w:color w:val="C4BC96" w:themeColor="background2" w:themeShade="BF"/>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rsid w:val="00424C09"/>
    <w:rPr>
      <w:rFonts w:asciiTheme="majorHAnsi" w:eastAsiaTheme="majorEastAsia" w:hAnsiTheme="majorHAnsi" w:cstheme="majorBidi"/>
      <w:b/>
      <w:bCs/>
      <w:i/>
      <w:iCs/>
      <w:color w:val="C4BC96" w:themeColor="background2" w:themeShade="BF"/>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Marquedecommentaire">
    <w:name w:val="annotation reference"/>
    <w:basedOn w:val="Policepardfaut"/>
    <w:uiPriority w:val="99"/>
    <w:semiHidden/>
    <w:unhideWhenUsed/>
    <w:rsid w:val="00DF7D7B"/>
    <w:rPr>
      <w:sz w:val="16"/>
      <w:szCs w:val="16"/>
    </w:rPr>
  </w:style>
  <w:style w:type="paragraph" w:styleId="Commentaire">
    <w:name w:val="annotation text"/>
    <w:basedOn w:val="Normal"/>
    <w:link w:val="CommentaireCar"/>
    <w:uiPriority w:val="99"/>
    <w:semiHidden/>
    <w:unhideWhenUsed/>
    <w:rsid w:val="00DF7D7B"/>
    <w:pPr>
      <w:spacing w:line="240" w:lineRule="auto"/>
    </w:pPr>
    <w:rPr>
      <w:sz w:val="20"/>
      <w:szCs w:val="20"/>
    </w:rPr>
  </w:style>
  <w:style w:type="character" w:customStyle="1" w:styleId="CommentaireCar">
    <w:name w:val="Commentaire Car"/>
    <w:basedOn w:val="Policepardfaut"/>
    <w:link w:val="Commentaire"/>
    <w:uiPriority w:val="99"/>
    <w:semiHidden/>
    <w:rsid w:val="00DF7D7B"/>
    <w:rPr>
      <w:sz w:val="20"/>
      <w:szCs w:val="20"/>
    </w:rPr>
  </w:style>
  <w:style w:type="paragraph" w:styleId="Objetducommentaire">
    <w:name w:val="annotation subject"/>
    <w:basedOn w:val="Commentaire"/>
    <w:next w:val="Commentaire"/>
    <w:link w:val="ObjetducommentaireCar"/>
    <w:uiPriority w:val="99"/>
    <w:semiHidden/>
    <w:unhideWhenUsed/>
    <w:rsid w:val="00DF7D7B"/>
    <w:rPr>
      <w:b/>
      <w:bCs/>
    </w:rPr>
  </w:style>
  <w:style w:type="character" w:customStyle="1" w:styleId="ObjetducommentaireCar">
    <w:name w:val="Objet du commentaire Car"/>
    <w:basedOn w:val="CommentaireCar"/>
    <w:link w:val="Objetducommentaire"/>
    <w:uiPriority w:val="99"/>
    <w:semiHidden/>
    <w:rsid w:val="00DF7D7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988"/>
  </w:style>
  <w:style w:type="paragraph" w:styleId="Titre1">
    <w:name w:val="heading 1"/>
    <w:basedOn w:val="Normal"/>
    <w:next w:val="Normal"/>
    <w:link w:val="Titre1Car"/>
    <w:uiPriority w:val="9"/>
    <w:qFormat/>
    <w:rsid w:val="006C41EB"/>
    <w:pPr>
      <w:keepNext/>
      <w:keepLines/>
      <w:numPr>
        <w:numId w:val="4"/>
      </w:numPr>
      <w:spacing w:before="480" w:after="0"/>
      <w:outlineLvl w:val="0"/>
    </w:pPr>
    <w:rPr>
      <w:rFonts w:asciiTheme="majorHAnsi" w:eastAsiaTheme="majorEastAsia" w:hAnsiTheme="majorHAnsi" w:cstheme="majorBidi"/>
      <w:b/>
      <w:bCs/>
      <w:color w:val="808080" w:themeColor="background1" w:themeShade="80"/>
      <w:sz w:val="28"/>
      <w:szCs w:val="28"/>
    </w:rPr>
  </w:style>
  <w:style w:type="paragraph" w:styleId="Titre2">
    <w:name w:val="heading 2"/>
    <w:basedOn w:val="Normal"/>
    <w:next w:val="Normal"/>
    <w:link w:val="Titre2Car"/>
    <w:uiPriority w:val="9"/>
    <w:unhideWhenUsed/>
    <w:qFormat/>
    <w:rsid w:val="00134489"/>
    <w:pPr>
      <w:keepNext/>
      <w:keepLines/>
      <w:numPr>
        <w:ilvl w:val="1"/>
        <w:numId w:val="4"/>
      </w:numPr>
      <w:spacing w:before="200" w:after="0"/>
      <w:outlineLvl w:val="1"/>
    </w:pPr>
    <w:rPr>
      <w:rFonts w:asciiTheme="majorHAnsi" w:eastAsiaTheme="majorEastAsia" w:hAnsiTheme="majorHAnsi" w:cstheme="majorBidi"/>
      <w:b/>
      <w:bCs/>
      <w:color w:val="A6A6A6" w:themeColor="background1" w:themeShade="A6"/>
      <w:sz w:val="26"/>
      <w:szCs w:val="26"/>
      <w:lang w:val="en-IE"/>
    </w:rPr>
  </w:style>
  <w:style w:type="paragraph" w:styleId="Titre3">
    <w:name w:val="heading 3"/>
    <w:basedOn w:val="Normal"/>
    <w:next w:val="Normal"/>
    <w:link w:val="Titre3Car"/>
    <w:uiPriority w:val="9"/>
    <w:unhideWhenUsed/>
    <w:qFormat/>
    <w:rsid w:val="00134489"/>
    <w:pPr>
      <w:keepNext/>
      <w:keepLines/>
      <w:numPr>
        <w:ilvl w:val="2"/>
        <w:numId w:val="4"/>
      </w:numPr>
      <w:spacing w:before="200" w:after="0"/>
      <w:ind w:left="1428"/>
      <w:outlineLvl w:val="2"/>
    </w:pPr>
    <w:rPr>
      <w:rFonts w:asciiTheme="majorHAnsi" w:eastAsiaTheme="majorEastAsia" w:hAnsiTheme="majorHAnsi" w:cstheme="majorBidi"/>
      <w:bCs/>
      <w:color w:val="A6A6A6" w:themeColor="background1" w:themeShade="A6"/>
    </w:rPr>
  </w:style>
  <w:style w:type="paragraph" w:styleId="Titre4">
    <w:name w:val="heading 4"/>
    <w:basedOn w:val="Normal"/>
    <w:next w:val="Normal"/>
    <w:link w:val="Titre4Car"/>
    <w:uiPriority w:val="9"/>
    <w:unhideWhenUsed/>
    <w:qFormat/>
    <w:rsid w:val="00424C09"/>
    <w:pPr>
      <w:keepNext/>
      <w:keepLines/>
      <w:numPr>
        <w:ilvl w:val="3"/>
        <w:numId w:val="4"/>
      </w:numPr>
      <w:spacing w:before="200" w:after="0"/>
      <w:ind w:left="2280"/>
      <w:outlineLvl w:val="3"/>
    </w:pPr>
    <w:rPr>
      <w:rFonts w:asciiTheme="majorHAnsi" w:eastAsiaTheme="majorEastAsia" w:hAnsiTheme="majorHAnsi" w:cstheme="majorBidi"/>
      <w:b/>
      <w:bCs/>
      <w:i/>
      <w:iCs/>
      <w:color w:val="C4BC96" w:themeColor="background2" w:themeShade="BF"/>
    </w:rPr>
  </w:style>
  <w:style w:type="paragraph" w:styleId="Titre5">
    <w:name w:val="heading 5"/>
    <w:basedOn w:val="Normal"/>
    <w:next w:val="Normal"/>
    <w:link w:val="Titre5Car"/>
    <w:uiPriority w:val="9"/>
    <w:semiHidden/>
    <w:unhideWhenUsed/>
    <w:qFormat/>
    <w:rsid w:val="00F93231"/>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93231"/>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9323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9323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9323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75CE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75CE5"/>
    <w:rPr>
      <w:rFonts w:eastAsiaTheme="minorEastAsia"/>
      <w:lang w:eastAsia="fr-FR"/>
    </w:rPr>
  </w:style>
  <w:style w:type="paragraph" w:styleId="Textedebulles">
    <w:name w:val="Balloon Text"/>
    <w:basedOn w:val="Normal"/>
    <w:link w:val="TextedebullesCar"/>
    <w:uiPriority w:val="99"/>
    <w:semiHidden/>
    <w:unhideWhenUsed/>
    <w:rsid w:val="00375C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5CE5"/>
    <w:rPr>
      <w:rFonts w:ascii="Tahoma" w:hAnsi="Tahoma" w:cs="Tahoma"/>
      <w:sz w:val="16"/>
      <w:szCs w:val="16"/>
    </w:rPr>
  </w:style>
  <w:style w:type="character" w:customStyle="1" w:styleId="Titre1Car">
    <w:name w:val="Titre 1 Car"/>
    <w:basedOn w:val="Policepardfaut"/>
    <w:link w:val="Titre1"/>
    <w:uiPriority w:val="9"/>
    <w:rsid w:val="006C41EB"/>
    <w:rPr>
      <w:rFonts w:asciiTheme="majorHAnsi" w:eastAsiaTheme="majorEastAsia" w:hAnsiTheme="majorHAnsi" w:cstheme="majorBidi"/>
      <w:b/>
      <w:bCs/>
      <w:color w:val="808080" w:themeColor="background1" w:themeShade="80"/>
      <w:sz w:val="28"/>
      <w:szCs w:val="28"/>
    </w:rPr>
  </w:style>
  <w:style w:type="paragraph" w:styleId="En-ttedetabledesmatires">
    <w:name w:val="TOC Heading"/>
    <w:basedOn w:val="Titre1"/>
    <w:next w:val="Normal"/>
    <w:uiPriority w:val="39"/>
    <w:semiHidden/>
    <w:unhideWhenUsed/>
    <w:qFormat/>
    <w:rsid w:val="003130C6"/>
    <w:pPr>
      <w:outlineLvl w:val="9"/>
    </w:pPr>
    <w:rPr>
      <w:lang w:eastAsia="fr-FR"/>
    </w:rPr>
  </w:style>
  <w:style w:type="paragraph" w:styleId="TM1">
    <w:name w:val="toc 1"/>
    <w:basedOn w:val="Normal"/>
    <w:next w:val="Normal"/>
    <w:autoRedefine/>
    <w:uiPriority w:val="39"/>
    <w:unhideWhenUsed/>
    <w:rsid w:val="003130C6"/>
    <w:pPr>
      <w:spacing w:after="100"/>
    </w:pPr>
  </w:style>
  <w:style w:type="character" w:styleId="Lienhypertexte">
    <w:name w:val="Hyperlink"/>
    <w:basedOn w:val="Policepardfaut"/>
    <w:uiPriority w:val="99"/>
    <w:unhideWhenUsed/>
    <w:rsid w:val="003130C6"/>
    <w:rPr>
      <w:color w:val="0000FF" w:themeColor="hyperlink"/>
      <w:u w:val="single"/>
    </w:rPr>
  </w:style>
  <w:style w:type="character" w:customStyle="1" w:styleId="Titre2Car">
    <w:name w:val="Titre 2 Car"/>
    <w:basedOn w:val="Policepardfaut"/>
    <w:link w:val="Titre2"/>
    <w:uiPriority w:val="9"/>
    <w:rsid w:val="00134489"/>
    <w:rPr>
      <w:rFonts w:asciiTheme="majorHAnsi" w:eastAsiaTheme="majorEastAsia" w:hAnsiTheme="majorHAnsi" w:cstheme="majorBidi"/>
      <w:b/>
      <w:bCs/>
      <w:color w:val="A6A6A6" w:themeColor="background1" w:themeShade="A6"/>
      <w:sz w:val="26"/>
      <w:szCs w:val="26"/>
      <w:lang w:val="en-IE"/>
    </w:rPr>
  </w:style>
  <w:style w:type="paragraph" w:styleId="En-tte">
    <w:name w:val="header"/>
    <w:basedOn w:val="Normal"/>
    <w:link w:val="En-tteCar"/>
    <w:uiPriority w:val="99"/>
    <w:unhideWhenUsed/>
    <w:rsid w:val="00136828"/>
    <w:pPr>
      <w:tabs>
        <w:tab w:val="center" w:pos="4536"/>
        <w:tab w:val="right" w:pos="9072"/>
      </w:tabs>
      <w:spacing w:after="0" w:line="240" w:lineRule="auto"/>
    </w:pPr>
  </w:style>
  <w:style w:type="character" w:customStyle="1" w:styleId="En-tteCar">
    <w:name w:val="En-tête Car"/>
    <w:basedOn w:val="Policepardfaut"/>
    <w:link w:val="En-tte"/>
    <w:uiPriority w:val="99"/>
    <w:rsid w:val="00136828"/>
  </w:style>
  <w:style w:type="paragraph" w:styleId="Pieddepage">
    <w:name w:val="footer"/>
    <w:basedOn w:val="Normal"/>
    <w:link w:val="PieddepageCar"/>
    <w:uiPriority w:val="99"/>
    <w:unhideWhenUsed/>
    <w:rsid w:val="001368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36828"/>
  </w:style>
  <w:style w:type="paragraph" w:customStyle="1" w:styleId="D345FF3D873148C5AE3FBF3267827368">
    <w:name w:val="D345FF3D873148C5AE3FBF3267827368"/>
    <w:rsid w:val="00136828"/>
    <w:rPr>
      <w:rFonts w:eastAsiaTheme="minorEastAsia"/>
      <w:lang w:eastAsia="fr-FR"/>
    </w:rPr>
  </w:style>
  <w:style w:type="character" w:customStyle="1" w:styleId="Titre3Car">
    <w:name w:val="Titre 3 Car"/>
    <w:basedOn w:val="Policepardfaut"/>
    <w:link w:val="Titre3"/>
    <w:uiPriority w:val="9"/>
    <w:rsid w:val="00134489"/>
    <w:rPr>
      <w:rFonts w:asciiTheme="majorHAnsi" w:eastAsiaTheme="majorEastAsia" w:hAnsiTheme="majorHAnsi" w:cstheme="majorBidi"/>
      <w:bCs/>
      <w:color w:val="A6A6A6" w:themeColor="background1" w:themeShade="A6"/>
    </w:rPr>
  </w:style>
  <w:style w:type="character" w:customStyle="1" w:styleId="Titre4Car">
    <w:name w:val="Titre 4 Car"/>
    <w:basedOn w:val="Policepardfaut"/>
    <w:link w:val="Titre4"/>
    <w:uiPriority w:val="9"/>
    <w:rsid w:val="00424C09"/>
    <w:rPr>
      <w:rFonts w:asciiTheme="majorHAnsi" w:eastAsiaTheme="majorEastAsia" w:hAnsiTheme="majorHAnsi" w:cstheme="majorBidi"/>
      <w:b/>
      <w:bCs/>
      <w:i/>
      <w:iCs/>
      <w:color w:val="C4BC96" w:themeColor="background2" w:themeShade="BF"/>
    </w:rPr>
  </w:style>
  <w:style w:type="character" w:customStyle="1" w:styleId="Titre5Car">
    <w:name w:val="Titre 5 Car"/>
    <w:basedOn w:val="Policepardfaut"/>
    <w:link w:val="Titre5"/>
    <w:uiPriority w:val="9"/>
    <w:semiHidden/>
    <w:rsid w:val="00F9323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9323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9323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932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93231"/>
    <w:rPr>
      <w:rFonts w:asciiTheme="majorHAnsi" w:eastAsiaTheme="majorEastAsia" w:hAnsiTheme="majorHAnsi" w:cstheme="majorBidi"/>
      <w:i/>
      <w:iCs/>
      <w:color w:val="404040" w:themeColor="text1" w:themeTint="BF"/>
      <w:sz w:val="20"/>
      <w:szCs w:val="20"/>
    </w:rPr>
  </w:style>
  <w:style w:type="paragraph" w:styleId="TM2">
    <w:name w:val="toc 2"/>
    <w:basedOn w:val="Normal"/>
    <w:next w:val="Normal"/>
    <w:autoRedefine/>
    <w:uiPriority w:val="39"/>
    <w:unhideWhenUsed/>
    <w:rsid w:val="00134489"/>
    <w:pPr>
      <w:spacing w:after="100"/>
      <w:ind w:left="220"/>
    </w:pPr>
  </w:style>
  <w:style w:type="paragraph" w:styleId="Lgende">
    <w:name w:val="caption"/>
    <w:basedOn w:val="Normal"/>
    <w:next w:val="Normal"/>
    <w:uiPriority w:val="35"/>
    <w:unhideWhenUsed/>
    <w:qFormat/>
    <w:rsid w:val="00010ADD"/>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010ADD"/>
    <w:pPr>
      <w:spacing w:after="0"/>
    </w:pPr>
  </w:style>
  <w:style w:type="paragraph" w:styleId="TM3">
    <w:name w:val="toc 3"/>
    <w:basedOn w:val="Normal"/>
    <w:next w:val="Normal"/>
    <w:autoRedefine/>
    <w:uiPriority w:val="39"/>
    <w:unhideWhenUsed/>
    <w:rsid w:val="00EA0B79"/>
    <w:pPr>
      <w:spacing w:after="100"/>
      <w:ind w:left="440"/>
    </w:pPr>
  </w:style>
  <w:style w:type="paragraph" w:styleId="Paragraphedeliste">
    <w:name w:val="List Paragraph"/>
    <w:basedOn w:val="Normal"/>
    <w:uiPriority w:val="34"/>
    <w:qFormat/>
    <w:rsid w:val="008C59F9"/>
    <w:pPr>
      <w:ind w:left="720"/>
      <w:contextualSpacing/>
    </w:pPr>
  </w:style>
  <w:style w:type="table" w:styleId="Grilledutableau">
    <w:name w:val="Table Grid"/>
    <w:basedOn w:val="TableauNormal"/>
    <w:uiPriority w:val="59"/>
    <w:rsid w:val="00841F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84120"/>
    <w:pPr>
      <w:spacing w:before="100" w:beforeAutospacing="1" w:after="119" w:line="240" w:lineRule="auto"/>
    </w:pPr>
    <w:rPr>
      <w:rFonts w:ascii="Times New Roman" w:eastAsia="Times New Roman" w:hAnsi="Times New Roman" w:cs="Times New Roman"/>
      <w:sz w:val="24"/>
      <w:szCs w:val="24"/>
      <w:lang w:val="en-IE" w:eastAsia="en-IE"/>
    </w:rPr>
  </w:style>
  <w:style w:type="character" w:styleId="Marquedecommentaire">
    <w:name w:val="annotation reference"/>
    <w:basedOn w:val="Policepardfaut"/>
    <w:uiPriority w:val="99"/>
    <w:semiHidden/>
    <w:unhideWhenUsed/>
    <w:rsid w:val="00DF7D7B"/>
    <w:rPr>
      <w:sz w:val="16"/>
      <w:szCs w:val="16"/>
    </w:rPr>
  </w:style>
  <w:style w:type="paragraph" w:styleId="Commentaire">
    <w:name w:val="annotation text"/>
    <w:basedOn w:val="Normal"/>
    <w:link w:val="CommentaireCar"/>
    <w:uiPriority w:val="99"/>
    <w:semiHidden/>
    <w:unhideWhenUsed/>
    <w:rsid w:val="00DF7D7B"/>
    <w:pPr>
      <w:spacing w:line="240" w:lineRule="auto"/>
    </w:pPr>
    <w:rPr>
      <w:sz w:val="20"/>
      <w:szCs w:val="20"/>
    </w:rPr>
  </w:style>
  <w:style w:type="character" w:customStyle="1" w:styleId="CommentaireCar">
    <w:name w:val="Commentaire Car"/>
    <w:basedOn w:val="Policepardfaut"/>
    <w:link w:val="Commentaire"/>
    <w:uiPriority w:val="99"/>
    <w:semiHidden/>
    <w:rsid w:val="00DF7D7B"/>
    <w:rPr>
      <w:sz w:val="20"/>
      <w:szCs w:val="20"/>
    </w:rPr>
  </w:style>
  <w:style w:type="paragraph" w:styleId="Objetducommentaire">
    <w:name w:val="annotation subject"/>
    <w:basedOn w:val="Commentaire"/>
    <w:next w:val="Commentaire"/>
    <w:link w:val="ObjetducommentaireCar"/>
    <w:uiPriority w:val="99"/>
    <w:semiHidden/>
    <w:unhideWhenUsed/>
    <w:rsid w:val="00DF7D7B"/>
    <w:rPr>
      <w:b/>
      <w:bCs/>
    </w:rPr>
  </w:style>
  <w:style w:type="character" w:customStyle="1" w:styleId="ObjetducommentaireCar">
    <w:name w:val="Objet du commentaire Car"/>
    <w:basedOn w:val="CommentaireCar"/>
    <w:link w:val="Objetducommentaire"/>
    <w:uiPriority w:val="99"/>
    <w:semiHidden/>
    <w:rsid w:val="00DF7D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3329">
      <w:bodyDiv w:val="1"/>
      <w:marLeft w:val="0"/>
      <w:marRight w:val="0"/>
      <w:marTop w:val="0"/>
      <w:marBottom w:val="0"/>
      <w:divBdr>
        <w:top w:val="none" w:sz="0" w:space="0" w:color="auto"/>
        <w:left w:val="none" w:sz="0" w:space="0" w:color="auto"/>
        <w:bottom w:val="none" w:sz="0" w:space="0" w:color="auto"/>
        <w:right w:val="none" w:sz="0" w:space="0" w:color="auto"/>
      </w:divBdr>
    </w:div>
    <w:div w:id="459540568">
      <w:bodyDiv w:val="1"/>
      <w:marLeft w:val="0"/>
      <w:marRight w:val="0"/>
      <w:marTop w:val="0"/>
      <w:marBottom w:val="0"/>
      <w:divBdr>
        <w:top w:val="none" w:sz="0" w:space="0" w:color="auto"/>
        <w:left w:val="none" w:sz="0" w:space="0" w:color="auto"/>
        <w:bottom w:val="none" w:sz="0" w:space="0" w:color="auto"/>
        <w:right w:val="none" w:sz="0" w:space="0" w:color="auto"/>
      </w:divBdr>
    </w:div>
    <w:div w:id="651368935">
      <w:bodyDiv w:val="1"/>
      <w:marLeft w:val="0"/>
      <w:marRight w:val="0"/>
      <w:marTop w:val="0"/>
      <w:marBottom w:val="0"/>
      <w:divBdr>
        <w:top w:val="none" w:sz="0" w:space="0" w:color="auto"/>
        <w:left w:val="none" w:sz="0" w:space="0" w:color="auto"/>
        <w:bottom w:val="none" w:sz="0" w:space="0" w:color="auto"/>
        <w:right w:val="none" w:sz="0" w:space="0" w:color="auto"/>
      </w:divBdr>
    </w:div>
    <w:div w:id="722946744">
      <w:bodyDiv w:val="1"/>
      <w:marLeft w:val="0"/>
      <w:marRight w:val="0"/>
      <w:marTop w:val="0"/>
      <w:marBottom w:val="0"/>
      <w:divBdr>
        <w:top w:val="none" w:sz="0" w:space="0" w:color="auto"/>
        <w:left w:val="none" w:sz="0" w:space="0" w:color="auto"/>
        <w:bottom w:val="none" w:sz="0" w:space="0" w:color="auto"/>
        <w:right w:val="none" w:sz="0" w:space="0" w:color="auto"/>
      </w:divBdr>
    </w:div>
    <w:div w:id="814370899">
      <w:bodyDiv w:val="1"/>
      <w:marLeft w:val="0"/>
      <w:marRight w:val="0"/>
      <w:marTop w:val="0"/>
      <w:marBottom w:val="0"/>
      <w:divBdr>
        <w:top w:val="none" w:sz="0" w:space="0" w:color="auto"/>
        <w:left w:val="none" w:sz="0" w:space="0" w:color="auto"/>
        <w:bottom w:val="none" w:sz="0" w:space="0" w:color="auto"/>
        <w:right w:val="none" w:sz="0" w:space="0" w:color="auto"/>
      </w:divBdr>
    </w:div>
    <w:div w:id="982005204">
      <w:bodyDiv w:val="1"/>
      <w:marLeft w:val="0"/>
      <w:marRight w:val="0"/>
      <w:marTop w:val="0"/>
      <w:marBottom w:val="0"/>
      <w:divBdr>
        <w:top w:val="none" w:sz="0" w:space="0" w:color="auto"/>
        <w:left w:val="none" w:sz="0" w:space="0" w:color="auto"/>
        <w:bottom w:val="none" w:sz="0" w:space="0" w:color="auto"/>
        <w:right w:val="none" w:sz="0" w:space="0" w:color="auto"/>
      </w:divBdr>
    </w:div>
    <w:div w:id="1114521784">
      <w:bodyDiv w:val="1"/>
      <w:marLeft w:val="0"/>
      <w:marRight w:val="0"/>
      <w:marTop w:val="0"/>
      <w:marBottom w:val="0"/>
      <w:divBdr>
        <w:top w:val="none" w:sz="0" w:space="0" w:color="auto"/>
        <w:left w:val="none" w:sz="0" w:space="0" w:color="auto"/>
        <w:bottom w:val="none" w:sz="0" w:space="0" w:color="auto"/>
        <w:right w:val="none" w:sz="0" w:space="0" w:color="auto"/>
      </w:divBdr>
    </w:div>
    <w:div w:id="1528375246">
      <w:bodyDiv w:val="1"/>
      <w:marLeft w:val="0"/>
      <w:marRight w:val="0"/>
      <w:marTop w:val="0"/>
      <w:marBottom w:val="0"/>
      <w:divBdr>
        <w:top w:val="none" w:sz="0" w:space="0" w:color="auto"/>
        <w:left w:val="none" w:sz="0" w:space="0" w:color="auto"/>
        <w:bottom w:val="none" w:sz="0" w:space="0" w:color="auto"/>
        <w:right w:val="none" w:sz="0" w:space="0" w:color="auto"/>
      </w:divBdr>
    </w:div>
    <w:div w:id="192814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D47991A5DC149259320D13C02B98B4B"/>
        <w:category>
          <w:name w:val="Général"/>
          <w:gallery w:val="placeholder"/>
        </w:category>
        <w:types>
          <w:type w:val="bbPlcHdr"/>
        </w:types>
        <w:behaviors>
          <w:behavior w:val="content"/>
        </w:behaviors>
        <w:guid w:val="{F888E01E-6E8D-468C-BF99-50738DE8C313}"/>
      </w:docPartPr>
      <w:docPartBody>
        <w:p w:rsidR="00A979BA" w:rsidRDefault="007056F6" w:rsidP="007056F6">
          <w:pPr>
            <w:pStyle w:val="8D47991A5DC149259320D13C02B98B4B"/>
          </w:pPr>
          <w:r>
            <w:rPr>
              <w:rFonts w:asciiTheme="majorHAnsi" w:eastAsiaTheme="majorEastAsia" w:hAnsiTheme="majorHAnsi" w:cstheme="majorBidi"/>
              <w:caps/>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6F6"/>
    <w:rsid w:val="0000446B"/>
    <w:rsid w:val="005766E4"/>
    <w:rsid w:val="007056F6"/>
    <w:rsid w:val="007E5BD6"/>
    <w:rsid w:val="00866497"/>
    <w:rsid w:val="00A979BA"/>
    <w:rsid w:val="00F23C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D47991A5DC149259320D13C02B98B4B">
    <w:name w:val="8D47991A5DC149259320D13C02B98B4B"/>
    <w:rsid w:val="007056F6"/>
  </w:style>
  <w:style w:type="paragraph" w:customStyle="1" w:styleId="08E1A00D09664BA68E688E7598FDCB8E">
    <w:name w:val="08E1A00D09664BA68E688E7598FDCB8E"/>
    <w:rsid w:val="007056F6"/>
  </w:style>
  <w:style w:type="paragraph" w:customStyle="1" w:styleId="5250E3472F1642EEADA46A3D5361AEFA">
    <w:name w:val="5250E3472F1642EEADA46A3D5361AEFA"/>
    <w:rsid w:val="007056F6"/>
  </w:style>
  <w:style w:type="paragraph" w:customStyle="1" w:styleId="57244B269AAC455FB2C9380FAE2F4D3B">
    <w:name w:val="57244B269AAC455FB2C9380FAE2F4D3B"/>
    <w:rsid w:val="007056F6"/>
  </w:style>
  <w:style w:type="paragraph" w:customStyle="1" w:styleId="E825E9E759FA4E118EABD021C2E3D5D1">
    <w:name w:val="E825E9E759FA4E118EABD021C2E3D5D1"/>
    <w:rsid w:val="007056F6"/>
  </w:style>
  <w:style w:type="paragraph" w:customStyle="1" w:styleId="F213328A8A594915A6C8FC4EAA25CF4B">
    <w:name w:val="F213328A8A594915A6C8FC4EAA25CF4B"/>
    <w:rsid w:val="007056F6"/>
  </w:style>
  <w:style w:type="paragraph" w:customStyle="1" w:styleId="96D8ABAE5CB44F00922B3410163FAE7F">
    <w:name w:val="96D8ABAE5CB44F00922B3410163FAE7F"/>
    <w:rsid w:val="007056F6"/>
  </w:style>
  <w:style w:type="paragraph" w:customStyle="1" w:styleId="464477D6740142FB9496E2603DCA8B9A">
    <w:name w:val="464477D6740142FB9496E2603DCA8B9A"/>
    <w:rsid w:val="007056F6"/>
  </w:style>
  <w:style w:type="paragraph" w:customStyle="1" w:styleId="7DCDD80FFD424BF780570393CD01E8AD">
    <w:name w:val="7DCDD80FFD424BF780570393CD01E8AD"/>
    <w:rsid w:val="007056F6"/>
  </w:style>
  <w:style w:type="paragraph" w:customStyle="1" w:styleId="8CF2BC7BA3B34078BCD9289B6CD588F0">
    <w:name w:val="8CF2BC7BA3B34078BCD9289B6CD588F0"/>
    <w:rsid w:val="007056F6"/>
  </w:style>
  <w:style w:type="paragraph" w:customStyle="1" w:styleId="440A373A252143119773BA22168E710B">
    <w:name w:val="440A373A252143119773BA22168E710B"/>
    <w:rsid w:val="00705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10CD4-7D9F-457E-9CA1-C692E0C42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18</Pages>
  <Words>2373</Words>
  <Characters>13057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Live Steaming Cross-Platform Broadcasting Client</vt:lpstr>
    </vt:vector>
  </TitlesOfParts>
  <Company>Institute of Technology Blanchardstown</Company>
  <LinksUpToDate>false</LinksUpToDate>
  <CharactersWithSpaces>15400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Steaming Cross-Platform Broadcasting Client</dc:title>
  <dc:subject>Live Streaming Cross-Platform Broadcasting Client</dc:subject>
  <dc:creator>Benoit Brayer, Nans Plancher, Romaric Delaunoy</dc:creator>
  <cp:lastModifiedBy>ModM</cp:lastModifiedBy>
  <cp:revision>18</cp:revision>
  <dcterms:created xsi:type="dcterms:W3CDTF">2013-04-09T14:19:00Z</dcterms:created>
  <dcterms:modified xsi:type="dcterms:W3CDTF">2013-04-09T14:43:00Z</dcterms:modified>
</cp:coreProperties>
</file>